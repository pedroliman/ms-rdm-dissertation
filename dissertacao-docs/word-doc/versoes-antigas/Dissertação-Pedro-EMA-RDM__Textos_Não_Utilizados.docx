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F22A9" w14:textId="77777777" w:rsidR="00A24367" w:rsidRPr="005A6EDC" w:rsidRDefault="00A24367" w:rsidP="00A24367">
      <w:pPr>
        <w:ind w:firstLine="0"/>
        <w:jc w:val="center"/>
        <w:rPr>
          <w:b/>
        </w:rPr>
      </w:pPr>
      <w:bookmarkStart w:id="0" w:name="_Toc261858398"/>
      <w:r w:rsidRPr="005A6EDC">
        <w:rPr>
          <w:b/>
        </w:rPr>
        <w:t>UNIVERSIDADE DO VALE DO RIO DOS SINOS</w:t>
      </w:r>
      <w:bookmarkEnd w:id="0"/>
      <w:r w:rsidRPr="005A6EDC">
        <w:rPr>
          <w:b/>
        </w:rPr>
        <w:t xml:space="preserve"> - UNISINOS</w:t>
      </w:r>
    </w:p>
    <w:p w14:paraId="3CC18E21" w14:textId="77777777" w:rsidR="00A24367" w:rsidRPr="005A6EDC" w:rsidRDefault="00A24367" w:rsidP="00A24367">
      <w:pPr>
        <w:ind w:firstLine="0"/>
        <w:jc w:val="center"/>
        <w:rPr>
          <w:b/>
        </w:rPr>
      </w:pPr>
      <w:r w:rsidRPr="005A6EDC">
        <w:rPr>
          <w:b/>
        </w:rPr>
        <w:t>UNIDADE ACADÊMICA DE PESQUISA E PÓS-GRADUAÇÃO</w:t>
      </w:r>
    </w:p>
    <w:p w14:paraId="68764E92" w14:textId="77777777" w:rsidR="00A24367" w:rsidRPr="00D45060" w:rsidRDefault="00A24367" w:rsidP="00A24367">
      <w:pPr>
        <w:ind w:firstLine="0"/>
        <w:jc w:val="center"/>
        <w:rPr>
          <w:rFonts w:cs="Arial"/>
          <w:b/>
          <w:szCs w:val="24"/>
        </w:rPr>
      </w:pPr>
      <w:r>
        <w:rPr>
          <w:rFonts w:cs="Arial"/>
          <w:b/>
          <w:szCs w:val="24"/>
        </w:rPr>
        <w:t>PROGRAMA DE PÓS-</w:t>
      </w:r>
      <w:r w:rsidRPr="00D45060">
        <w:rPr>
          <w:rFonts w:cs="Arial"/>
          <w:b/>
          <w:szCs w:val="24"/>
        </w:rPr>
        <w:t>GRADUAÇÃO</w:t>
      </w:r>
      <w:r>
        <w:rPr>
          <w:rFonts w:cs="Arial"/>
          <w:b/>
          <w:szCs w:val="24"/>
        </w:rPr>
        <w:t xml:space="preserve"> EM ENGENHARIA DE PRODUÇÃO E SISTEMAS</w:t>
      </w:r>
    </w:p>
    <w:p w14:paraId="1DB114ED" w14:textId="77777777" w:rsidR="00A24367" w:rsidRDefault="00A24367" w:rsidP="00A24367">
      <w:pPr>
        <w:ind w:firstLine="0"/>
        <w:jc w:val="center"/>
        <w:rPr>
          <w:rFonts w:cs="Arial"/>
          <w:b/>
          <w:szCs w:val="24"/>
        </w:rPr>
      </w:pPr>
      <w:r>
        <w:rPr>
          <w:rFonts w:cs="Arial"/>
          <w:b/>
          <w:szCs w:val="24"/>
        </w:rPr>
        <w:t>NÍVEL MESTRADO</w:t>
      </w:r>
    </w:p>
    <w:p w14:paraId="2D7C926E" w14:textId="77777777" w:rsidR="00A24367" w:rsidRDefault="00A24367" w:rsidP="00A24367">
      <w:pPr>
        <w:ind w:firstLine="0"/>
        <w:jc w:val="center"/>
        <w:rPr>
          <w:rFonts w:cs="Arial"/>
          <w:b/>
          <w:szCs w:val="24"/>
        </w:rPr>
      </w:pPr>
    </w:p>
    <w:p w14:paraId="1F0A40A2" w14:textId="77777777" w:rsidR="00A24367" w:rsidRDefault="00A24367" w:rsidP="00A24367">
      <w:pPr>
        <w:ind w:firstLine="0"/>
        <w:jc w:val="center"/>
        <w:rPr>
          <w:rFonts w:cs="Arial"/>
          <w:b/>
          <w:szCs w:val="24"/>
        </w:rPr>
      </w:pPr>
    </w:p>
    <w:p w14:paraId="675E42F1" w14:textId="77777777" w:rsidR="00A24367" w:rsidRPr="00D45060" w:rsidRDefault="00A24367" w:rsidP="00A24367">
      <w:pPr>
        <w:ind w:firstLine="0"/>
        <w:jc w:val="center"/>
        <w:rPr>
          <w:rFonts w:cs="Arial"/>
          <w:b/>
          <w:szCs w:val="24"/>
        </w:rPr>
      </w:pPr>
      <w:r>
        <w:rPr>
          <w:rFonts w:cs="Arial"/>
          <w:b/>
          <w:szCs w:val="24"/>
        </w:rPr>
        <w:t>PEDRO NASCIMENTO DE LIMA</w:t>
      </w:r>
    </w:p>
    <w:p w14:paraId="263B0B51" w14:textId="77777777" w:rsidR="00A24367" w:rsidRPr="00D45060" w:rsidRDefault="00A24367" w:rsidP="00A24367">
      <w:pPr>
        <w:ind w:firstLine="0"/>
        <w:jc w:val="center"/>
        <w:rPr>
          <w:rFonts w:cs="Arial"/>
          <w:b/>
          <w:szCs w:val="24"/>
        </w:rPr>
      </w:pPr>
    </w:p>
    <w:p w14:paraId="422DEE41" w14:textId="77777777" w:rsidR="00A24367" w:rsidRPr="00043744" w:rsidRDefault="00A24367" w:rsidP="00A24367">
      <w:pPr>
        <w:ind w:firstLine="0"/>
        <w:jc w:val="center"/>
        <w:rPr>
          <w:rFonts w:cs="Arial"/>
          <w:b/>
          <w:szCs w:val="24"/>
        </w:rPr>
      </w:pPr>
    </w:p>
    <w:p w14:paraId="771A068E" w14:textId="77777777" w:rsidR="00A24367" w:rsidRPr="00043744" w:rsidRDefault="00A24367" w:rsidP="00A24367">
      <w:pPr>
        <w:ind w:firstLine="0"/>
        <w:jc w:val="center"/>
        <w:rPr>
          <w:rFonts w:cs="Arial"/>
          <w:b/>
          <w:szCs w:val="24"/>
        </w:rPr>
      </w:pPr>
    </w:p>
    <w:p w14:paraId="3C7A78B6" w14:textId="77777777" w:rsidR="00A24367" w:rsidRPr="00043744" w:rsidRDefault="00A24367" w:rsidP="00A24367">
      <w:pPr>
        <w:ind w:firstLine="0"/>
        <w:jc w:val="center"/>
        <w:rPr>
          <w:rFonts w:cs="Arial"/>
          <w:b/>
          <w:szCs w:val="24"/>
        </w:rPr>
      </w:pPr>
    </w:p>
    <w:p w14:paraId="4175B329" w14:textId="77777777" w:rsidR="00A24367" w:rsidRPr="00043744" w:rsidRDefault="00A24367" w:rsidP="00A24367">
      <w:pPr>
        <w:ind w:firstLine="0"/>
        <w:jc w:val="center"/>
        <w:rPr>
          <w:rFonts w:cs="Arial"/>
          <w:b/>
          <w:szCs w:val="24"/>
        </w:rPr>
      </w:pPr>
    </w:p>
    <w:p w14:paraId="5B670BF4" w14:textId="77777777" w:rsidR="00A24367" w:rsidRPr="00043744" w:rsidRDefault="00A24367" w:rsidP="00A24367">
      <w:pPr>
        <w:ind w:firstLine="0"/>
        <w:jc w:val="center"/>
        <w:rPr>
          <w:rFonts w:cs="Arial"/>
          <w:b/>
          <w:szCs w:val="24"/>
        </w:rPr>
      </w:pPr>
    </w:p>
    <w:p w14:paraId="1B42643D" w14:textId="77777777" w:rsidR="00A24367" w:rsidRPr="00043744" w:rsidRDefault="00A24367" w:rsidP="00A24367">
      <w:pPr>
        <w:ind w:firstLine="0"/>
        <w:jc w:val="center"/>
        <w:rPr>
          <w:rFonts w:cs="Arial"/>
          <w:b/>
          <w:szCs w:val="24"/>
        </w:rPr>
      </w:pPr>
    </w:p>
    <w:p w14:paraId="5D0C2E68" w14:textId="77777777" w:rsidR="00A24367" w:rsidRPr="00043744" w:rsidRDefault="00A24367" w:rsidP="00A24367">
      <w:pPr>
        <w:ind w:firstLine="0"/>
        <w:jc w:val="center"/>
        <w:rPr>
          <w:rFonts w:cs="Arial"/>
          <w:b/>
          <w:szCs w:val="24"/>
        </w:rPr>
      </w:pPr>
    </w:p>
    <w:p w14:paraId="375D391A" w14:textId="77777777" w:rsidR="00A24367" w:rsidRPr="00043744" w:rsidRDefault="00A24367" w:rsidP="00A24367">
      <w:pPr>
        <w:ind w:firstLine="0"/>
        <w:jc w:val="center"/>
        <w:rPr>
          <w:rFonts w:cs="Arial"/>
          <w:b/>
          <w:szCs w:val="24"/>
        </w:rPr>
      </w:pPr>
    </w:p>
    <w:p w14:paraId="0E6474D0" w14:textId="77777777" w:rsidR="00A24367" w:rsidRDefault="00926868" w:rsidP="00A24367">
      <w:pPr>
        <w:ind w:firstLine="0"/>
        <w:jc w:val="center"/>
        <w:rPr>
          <w:rFonts w:cs="Arial"/>
          <w:b/>
          <w:szCs w:val="24"/>
          <w:lang w:val="en-US"/>
        </w:rPr>
      </w:pPr>
      <w:r>
        <w:rPr>
          <w:rFonts w:cs="Arial"/>
          <w:b/>
          <w:szCs w:val="24"/>
          <w:lang w:val="en-US"/>
        </w:rPr>
        <w:t>EXPLORATORY MODELING ANALYSIS FOR STRATEGIC MANAGEMENT</w:t>
      </w:r>
    </w:p>
    <w:p w14:paraId="3EE20549" w14:textId="77777777" w:rsidR="00A24367" w:rsidRPr="006419A5" w:rsidRDefault="00A24367" w:rsidP="00A24367">
      <w:pPr>
        <w:ind w:firstLine="0"/>
        <w:jc w:val="center"/>
        <w:rPr>
          <w:rFonts w:cs="Arial"/>
          <w:b/>
          <w:szCs w:val="24"/>
          <w:lang w:val="en-US"/>
        </w:rPr>
      </w:pPr>
      <w:r w:rsidRPr="006419A5">
        <w:rPr>
          <w:rFonts w:cs="Arial"/>
          <w:b/>
          <w:szCs w:val="24"/>
          <w:lang w:val="en-US"/>
        </w:rPr>
        <w:t>M</w:t>
      </w:r>
      <w:r>
        <w:rPr>
          <w:rFonts w:cs="Arial"/>
          <w:b/>
          <w:szCs w:val="24"/>
          <w:lang w:val="en-US"/>
        </w:rPr>
        <w:t xml:space="preserve">AKING BUSINESS DECISIONS WITHOUT PREDICTIONS </w:t>
      </w:r>
    </w:p>
    <w:p w14:paraId="7FF1A46C" w14:textId="77777777" w:rsidR="00A24367" w:rsidRPr="006419A5" w:rsidRDefault="00A24367" w:rsidP="00A24367">
      <w:pPr>
        <w:ind w:firstLine="0"/>
        <w:jc w:val="center"/>
        <w:rPr>
          <w:rFonts w:cs="Arial"/>
          <w:b/>
          <w:szCs w:val="24"/>
          <w:lang w:val="en-US"/>
        </w:rPr>
      </w:pPr>
    </w:p>
    <w:p w14:paraId="743DBA71" w14:textId="77777777" w:rsidR="00A24367" w:rsidRPr="00815B56" w:rsidRDefault="00A24367" w:rsidP="00A24367">
      <w:pPr>
        <w:ind w:firstLine="0"/>
        <w:jc w:val="center"/>
        <w:rPr>
          <w:rFonts w:cs="Arial"/>
          <w:b/>
          <w:szCs w:val="24"/>
          <w:lang w:val="en-US"/>
        </w:rPr>
      </w:pPr>
    </w:p>
    <w:p w14:paraId="7F2680F3" w14:textId="77777777" w:rsidR="00A24367" w:rsidRPr="00815B56" w:rsidRDefault="00A24367" w:rsidP="00A24367">
      <w:pPr>
        <w:ind w:firstLine="0"/>
        <w:jc w:val="center"/>
        <w:rPr>
          <w:rFonts w:cs="Arial"/>
          <w:b/>
          <w:szCs w:val="24"/>
          <w:lang w:val="en-US"/>
        </w:rPr>
      </w:pPr>
      <w:bookmarkStart w:id="1" w:name="_Toc261858403"/>
    </w:p>
    <w:p w14:paraId="032DECE2" w14:textId="77777777" w:rsidR="00A24367" w:rsidRPr="00815B56" w:rsidRDefault="00A24367" w:rsidP="00A24367">
      <w:pPr>
        <w:ind w:firstLine="0"/>
        <w:jc w:val="center"/>
        <w:rPr>
          <w:rFonts w:cs="Arial"/>
          <w:b/>
          <w:szCs w:val="24"/>
          <w:lang w:val="en-US"/>
        </w:rPr>
      </w:pPr>
    </w:p>
    <w:p w14:paraId="13E53E4C" w14:textId="77777777" w:rsidR="00A24367" w:rsidRPr="00815B56" w:rsidRDefault="00A24367" w:rsidP="00A24367">
      <w:pPr>
        <w:ind w:firstLine="0"/>
        <w:jc w:val="center"/>
        <w:rPr>
          <w:rFonts w:cs="Arial"/>
          <w:b/>
          <w:szCs w:val="24"/>
          <w:lang w:val="en-US"/>
        </w:rPr>
      </w:pPr>
    </w:p>
    <w:p w14:paraId="5C9392D2" w14:textId="77777777" w:rsidR="00A24367" w:rsidRPr="00815B56" w:rsidRDefault="00A24367" w:rsidP="00A24367">
      <w:pPr>
        <w:ind w:firstLine="0"/>
        <w:jc w:val="center"/>
        <w:rPr>
          <w:rFonts w:cs="Arial"/>
          <w:b/>
          <w:szCs w:val="24"/>
          <w:lang w:val="en-US"/>
        </w:rPr>
      </w:pPr>
    </w:p>
    <w:p w14:paraId="24746F63" w14:textId="77777777" w:rsidR="00A24367" w:rsidRPr="00815B56" w:rsidRDefault="00A24367" w:rsidP="00A24367">
      <w:pPr>
        <w:ind w:firstLine="0"/>
        <w:jc w:val="center"/>
        <w:rPr>
          <w:rFonts w:cs="Arial"/>
          <w:b/>
          <w:szCs w:val="24"/>
          <w:lang w:val="en-US"/>
        </w:rPr>
      </w:pPr>
    </w:p>
    <w:p w14:paraId="21E1EE6D" w14:textId="77777777" w:rsidR="00A24367" w:rsidRPr="00815B56" w:rsidRDefault="00A24367" w:rsidP="00A24367">
      <w:pPr>
        <w:pStyle w:val="PPGEClinhaembranco"/>
        <w:ind w:firstLine="0"/>
        <w:jc w:val="center"/>
        <w:rPr>
          <w:rFonts w:cs="Arial"/>
          <w:b/>
          <w:szCs w:val="24"/>
          <w:lang w:val="en-US"/>
        </w:rPr>
      </w:pPr>
    </w:p>
    <w:p w14:paraId="73848DAE" w14:textId="77777777" w:rsidR="00A24367" w:rsidRPr="00815B56" w:rsidRDefault="00A24367" w:rsidP="00A24367">
      <w:pPr>
        <w:pStyle w:val="PPGEClinhaembranco"/>
        <w:ind w:firstLine="0"/>
        <w:jc w:val="center"/>
        <w:rPr>
          <w:rFonts w:cs="Arial"/>
          <w:b/>
          <w:szCs w:val="24"/>
          <w:lang w:val="en-US"/>
        </w:rPr>
      </w:pPr>
    </w:p>
    <w:p w14:paraId="3F3C545B" w14:textId="77777777" w:rsidR="00A24367" w:rsidRPr="00815B56" w:rsidRDefault="00A24367" w:rsidP="00A24367">
      <w:pPr>
        <w:pStyle w:val="PPGEClinhaembranco"/>
        <w:ind w:firstLine="0"/>
        <w:jc w:val="center"/>
        <w:rPr>
          <w:rFonts w:cs="Arial"/>
          <w:b/>
          <w:szCs w:val="24"/>
          <w:lang w:val="en-US"/>
        </w:rPr>
      </w:pPr>
    </w:p>
    <w:p w14:paraId="087D028D" w14:textId="77777777" w:rsidR="00A24367" w:rsidRPr="00815B56" w:rsidRDefault="00A24367" w:rsidP="00A24367">
      <w:pPr>
        <w:pStyle w:val="PPGEClinhaembranco"/>
        <w:ind w:firstLine="0"/>
        <w:jc w:val="center"/>
        <w:rPr>
          <w:rFonts w:cs="Arial"/>
          <w:b/>
          <w:szCs w:val="24"/>
          <w:lang w:val="en-US"/>
        </w:rPr>
      </w:pPr>
    </w:p>
    <w:p w14:paraId="3ED78662" w14:textId="77777777" w:rsidR="00A24367" w:rsidRPr="00815B56" w:rsidRDefault="00A24367" w:rsidP="00A24367">
      <w:pPr>
        <w:pStyle w:val="PPGEClinhaembranco"/>
        <w:ind w:firstLine="0"/>
        <w:jc w:val="center"/>
        <w:rPr>
          <w:rFonts w:cs="Arial"/>
          <w:b/>
          <w:szCs w:val="24"/>
          <w:lang w:val="en-US"/>
        </w:rPr>
      </w:pPr>
    </w:p>
    <w:bookmarkEnd w:id="1"/>
    <w:p w14:paraId="6D4B290D" w14:textId="77777777" w:rsidR="00926868" w:rsidRPr="00B11131" w:rsidRDefault="00926868" w:rsidP="00A24367">
      <w:pPr>
        <w:pStyle w:val="PPGEClinhaembranco"/>
        <w:ind w:firstLine="0"/>
        <w:jc w:val="center"/>
        <w:rPr>
          <w:rFonts w:cs="Arial"/>
          <w:b/>
          <w:lang w:val="en-US"/>
        </w:rPr>
      </w:pPr>
    </w:p>
    <w:p w14:paraId="7772D48D" w14:textId="77777777" w:rsidR="00A24367" w:rsidRPr="00B11131" w:rsidRDefault="00A24367" w:rsidP="00A24367">
      <w:pPr>
        <w:pStyle w:val="PPGEClinhaembranco"/>
        <w:ind w:firstLine="0"/>
        <w:jc w:val="center"/>
        <w:rPr>
          <w:rFonts w:cs="Arial"/>
          <w:b/>
          <w:lang w:val="en-US"/>
        </w:rPr>
      </w:pPr>
      <w:r w:rsidRPr="00B11131">
        <w:rPr>
          <w:rFonts w:cs="Arial"/>
          <w:b/>
          <w:lang w:val="en-US"/>
        </w:rPr>
        <w:t>SÃO LEOPOLDO</w:t>
      </w:r>
    </w:p>
    <w:p w14:paraId="0B5116BE" w14:textId="77777777" w:rsidR="00A24367" w:rsidRPr="00043744" w:rsidRDefault="00A24367" w:rsidP="00A24367">
      <w:pPr>
        <w:pStyle w:val="PPGEClinhaembranco"/>
        <w:ind w:firstLine="0"/>
        <w:jc w:val="center"/>
        <w:rPr>
          <w:rFonts w:cs="Arial"/>
          <w:b/>
        </w:rPr>
      </w:pPr>
      <w:r>
        <w:rPr>
          <w:rFonts w:cs="Arial"/>
          <w:b/>
        </w:rPr>
        <w:t>2016</w:t>
      </w:r>
    </w:p>
    <w:p w14:paraId="40E231B1" w14:textId="77777777" w:rsidR="00A24367" w:rsidRPr="00043744" w:rsidRDefault="00A24367" w:rsidP="00A24367">
      <w:pPr>
        <w:pStyle w:val="PPGEClinhaembranco"/>
        <w:ind w:firstLine="0"/>
        <w:jc w:val="center"/>
        <w:rPr>
          <w:rFonts w:cs="Arial"/>
          <w:szCs w:val="24"/>
        </w:rPr>
        <w:sectPr w:rsidR="00A24367" w:rsidRPr="00043744" w:rsidSect="001F56FA">
          <w:headerReference w:type="even" r:id="rId8"/>
          <w:footerReference w:type="default" r:id="rId9"/>
          <w:headerReference w:type="first" r:id="rId10"/>
          <w:footnotePr>
            <w:numRestart w:val="eachSect"/>
          </w:footnotePr>
          <w:pgSz w:w="11906" w:h="16838" w:code="9"/>
          <w:pgMar w:top="1701" w:right="1134" w:bottom="1134" w:left="1701" w:header="1134" w:footer="709" w:gutter="0"/>
          <w:pgNumType w:start="0"/>
          <w:cols w:space="720"/>
          <w:titlePg/>
          <w:docGrid w:linePitch="381"/>
        </w:sectPr>
      </w:pPr>
    </w:p>
    <w:p w14:paraId="409935C2" w14:textId="77777777" w:rsidR="00A24367" w:rsidRDefault="00A24367" w:rsidP="00A24367">
      <w:pPr>
        <w:ind w:firstLine="0"/>
        <w:jc w:val="center"/>
        <w:rPr>
          <w:rFonts w:cs="Arial"/>
          <w:szCs w:val="24"/>
        </w:rPr>
      </w:pPr>
    </w:p>
    <w:p w14:paraId="50B020E0" w14:textId="77777777" w:rsidR="00A24367" w:rsidRDefault="00A24367" w:rsidP="00A24367">
      <w:pPr>
        <w:ind w:firstLine="0"/>
        <w:jc w:val="center"/>
        <w:rPr>
          <w:rFonts w:cs="Arial"/>
          <w:szCs w:val="24"/>
        </w:rPr>
      </w:pPr>
    </w:p>
    <w:p w14:paraId="0FEA2392" w14:textId="77777777" w:rsidR="00A24367" w:rsidRDefault="00A24367" w:rsidP="00A24367">
      <w:pPr>
        <w:ind w:firstLine="0"/>
        <w:jc w:val="center"/>
        <w:rPr>
          <w:rFonts w:cs="Arial"/>
          <w:szCs w:val="24"/>
        </w:rPr>
      </w:pPr>
    </w:p>
    <w:p w14:paraId="246344A0" w14:textId="77777777" w:rsidR="00A24367" w:rsidRDefault="00A24367" w:rsidP="00A24367">
      <w:pPr>
        <w:ind w:firstLine="0"/>
        <w:jc w:val="center"/>
        <w:rPr>
          <w:rFonts w:cs="Arial"/>
          <w:szCs w:val="24"/>
        </w:rPr>
      </w:pPr>
    </w:p>
    <w:p w14:paraId="0F4C6487" w14:textId="77777777" w:rsidR="00A24367" w:rsidRDefault="00A24367" w:rsidP="00A24367">
      <w:pPr>
        <w:ind w:firstLine="0"/>
        <w:jc w:val="center"/>
        <w:rPr>
          <w:rFonts w:cs="Arial"/>
          <w:szCs w:val="24"/>
        </w:rPr>
      </w:pPr>
    </w:p>
    <w:p w14:paraId="00B93D94" w14:textId="77777777" w:rsidR="00A24367" w:rsidRDefault="00A24367" w:rsidP="00A24367">
      <w:pPr>
        <w:ind w:firstLine="0"/>
        <w:jc w:val="center"/>
        <w:rPr>
          <w:rFonts w:cs="Arial"/>
          <w:szCs w:val="24"/>
        </w:rPr>
      </w:pPr>
    </w:p>
    <w:p w14:paraId="5D7C0286" w14:textId="77777777" w:rsidR="00A24367" w:rsidRDefault="00A24367" w:rsidP="00A24367">
      <w:pPr>
        <w:ind w:firstLine="0"/>
        <w:jc w:val="center"/>
        <w:rPr>
          <w:rFonts w:cs="Arial"/>
          <w:szCs w:val="24"/>
        </w:rPr>
      </w:pPr>
    </w:p>
    <w:p w14:paraId="7979AB84" w14:textId="77777777" w:rsidR="00A24367" w:rsidRPr="00043744" w:rsidRDefault="00A24367" w:rsidP="00A24367">
      <w:pPr>
        <w:ind w:firstLine="0"/>
        <w:jc w:val="center"/>
        <w:rPr>
          <w:rFonts w:cs="Arial"/>
          <w:szCs w:val="24"/>
        </w:rPr>
      </w:pPr>
      <w:r>
        <w:rPr>
          <w:rFonts w:cs="Arial"/>
          <w:szCs w:val="24"/>
        </w:rPr>
        <w:t>Pedro Nascimento de Lima</w:t>
      </w:r>
    </w:p>
    <w:p w14:paraId="4BB5CE47" w14:textId="77777777" w:rsidR="00A24367" w:rsidRPr="00043744" w:rsidRDefault="00A24367" w:rsidP="00A24367">
      <w:pPr>
        <w:ind w:firstLine="0"/>
        <w:jc w:val="center"/>
        <w:rPr>
          <w:rFonts w:cs="Arial"/>
          <w:szCs w:val="24"/>
        </w:rPr>
      </w:pPr>
    </w:p>
    <w:p w14:paraId="18B76638" w14:textId="77777777" w:rsidR="00A24367" w:rsidRPr="00043744" w:rsidRDefault="00A24367" w:rsidP="00A24367">
      <w:pPr>
        <w:ind w:firstLine="0"/>
        <w:jc w:val="center"/>
        <w:rPr>
          <w:rFonts w:cs="Arial"/>
          <w:szCs w:val="24"/>
        </w:rPr>
      </w:pPr>
    </w:p>
    <w:p w14:paraId="4ED91F73" w14:textId="77777777" w:rsidR="00A24367" w:rsidRPr="00043744" w:rsidRDefault="00A24367" w:rsidP="00A24367">
      <w:pPr>
        <w:ind w:firstLine="0"/>
        <w:jc w:val="center"/>
        <w:rPr>
          <w:rFonts w:cs="Arial"/>
          <w:szCs w:val="24"/>
        </w:rPr>
      </w:pPr>
    </w:p>
    <w:p w14:paraId="7A9865F3" w14:textId="77777777" w:rsidR="00A24367" w:rsidRPr="00043744" w:rsidRDefault="00A24367" w:rsidP="00A24367">
      <w:pPr>
        <w:ind w:firstLine="0"/>
        <w:jc w:val="center"/>
        <w:rPr>
          <w:rFonts w:cs="Arial"/>
          <w:szCs w:val="24"/>
        </w:rPr>
      </w:pPr>
    </w:p>
    <w:p w14:paraId="438C200D" w14:textId="77777777" w:rsidR="00A24367" w:rsidRPr="00043744" w:rsidRDefault="00A24367" w:rsidP="00A24367">
      <w:pPr>
        <w:ind w:firstLine="0"/>
        <w:jc w:val="center"/>
        <w:rPr>
          <w:rFonts w:cs="Arial"/>
          <w:szCs w:val="24"/>
        </w:rPr>
      </w:pPr>
    </w:p>
    <w:p w14:paraId="71B66777" w14:textId="77777777" w:rsidR="00A24367" w:rsidRPr="00043744" w:rsidRDefault="00A24367" w:rsidP="00A24367">
      <w:pPr>
        <w:ind w:firstLine="0"/>
        <w:jc w:val="center"/>
        <w:rPr>
          <w:rFonts w:cs="Arial"/>
          <w:szCs w:val="24"/>
        </w:rPr>
      </w:pPr>
    </w:p>
    <w:p w14:paraId="7DAC2AC6" w14:textId="77777777" w:rsidR="00A24367" w:rsidRPr="00043744" w:rsidRDefault="00A24367" w:rsidP="00A24367">
      <w:pPr>
        <w:ind w:firstLine="0"/>
        <w:jc w:val="center"/>
        <w:rPr>
          <w:rFonts w:cs="Arial"/>
          <w:szCs w:val="24"/>
        </w:rPr>
      </w:pPr>
    </w:p>
    <w:p w14:paraId="50F1F985" w14:textId="77777777" w:rsidR="00A24367" w:rsidRPr="00043744" w:rsidRDefault="00A24367" w:rsidP="00A24367">
      <w:pPr>
        <w:ind w:firstLine="0"/>
        <w:jc w:val="center"/>
        <w:rPr>
          <w:rFonts w:cs="Arial"/>
          <w:szCs w:val="24"/>
        </w:rPr>
      </w:pPr>
    </w:p>
    <w:p w14:paraId="6DFE4C70" w14:textId="77777777" w:rsidR="00A24367" w:rsidRPr="00043744" w:rsidRDefault="00A24367" w:rsidP="00A24367">
      <w:pPr>
        <w:ind w:firstLine="0"/>
        <w:jc w:val="center"/>
        <w:rPr>
          <w:rFonts w:cs="Arial"/>
          <w:szCs w:val="24"/>
        </w:rPr>
      </w:pPr>
    </w:p>
    <w:p w14:paraId="4FC75ED2" w14:textId="77777777" w:rsidR="00A24367" w:rsidRPr="00B11131" w:rsidRDefault="00A24367" w:rsidP="00A24367">
      <w:pPr>
        <w:ind w:firstLine="0"/>
        <w:jc w:val="center"/>
        <w:rPr>
          <w:rFonts w:cs="Arial"/>
          <w:szCs w:val="24"/>
        </w:rPr>
      </w:pPr>
      <w:r w:rsidRPr="00B11131">
        <w:rPr>
          <w:rFonts w:cs="Arial"/>
          <w:szCs w:val="24"/>
        </w:rPr>
        <w:t>ROBUST DECISION MAKING</w:t>
      </w:r>
    </w:p>
    <w:p w14:paraId="2E8D7B20" w14:textId="77777777" w:rsidR="00A24367" w:rsidRPr="00B11131" w:rsidRDefault="00A24367" w:rsidP="00A24367">
      <w:pPr>
        <w:ind w:firstLine="0"/>
        <w:jc w:val="center"/>
        <w:rPr>
          <w:rFonts w:cs="Arial"/>
          <w:szCs w:val="24"/>
        </w:rPr>
      </w:pPr>
      <w:r w:rsidRPr="00B11131">
        <w:rPr>
          <w:rFonts w:cs="Arial"/>
          <w:szCs w:val="24"/>
        </w:rPr>
        <w:t>Making Business Decisions without Predictions</w:t>
      </w:r>
    </w:p>
    <w:p w14:paraId="04B9567E" w14:textId="77777777" w:rsidR="00A24367" w:rsidRPr="00B11131" w:rsidRDefault="00A24367" w:rsidP="00A24367">
      <w:pPr>
        <w:ind w:firstLine="0"/>
        <w:jc w:val="center"/>
        <w:rPr>
          <w:rFonts w:cs="Arial"/>
          <w:szCs w:val="24"/>
        </w:rPr>
      </w:pPr>
    </w:p>
    <w:p w14:paraId="5537C769" w14:textId="77777777" w:rsidR="00A24367" w:rsidRPr="00E3506F" w:rsidRDefault="00A24367" w:rsidP="00A24367">
      <w:pPr>
        <w:spacing w:line="240" w:lineRule="auto"/>
        <w:ind w:left="4522" w:firstLine="0"/>
        <w:rPr>
          <w:rFonts w:cs="Arial"/>
        </w:rPr>
      </w:pPr>
      <w:r w:rsidRPr="00E3506F">
        <w:rPr>
          <w:rFonts w:cs="Arial"/>
        </w:rPr>
        <w:t>Projeto de Qualificação apresentado como requisito parcial para obtenção do título de Mestre  em Engenharia de Produção e Sistemas, pelo Programa de Pós-Graduação em Engenharia de Produção e Sistemas da Universidade do Vale do Rio dos Sinos - UNISINOS</w:t>
      </w:r>
    </w:p>
    <w:p w14:paraId="57E9E45B" w14:textId="77777777" w:rsidR="00A24367" w:rsidRPr="00E3506F" w:rsidRDefault="00A24367" w:rsidP="00A24367">
      <w:pPr>
        <w:ind w:firstLine="0"/>
        <w:jc w:val="center"/>
        <w:rPr>
          <w:rFonts w:cs="Arial"/>
          <w:szCs w:val="24"/>
        </w:rPr>
      </w:pPr>
      <w:bookmarkStart w:id="2" w:name="_Toc261858406"/>
    </w:p>
    <w:p w14:paraId="42EA4F66" w14:textId="77777777" w:rsidR="00A24367" w:rsidRPr="00D45060" w:rsidRDefault="00A24367" w:rsidP="00A24367">
      <w:pPr>
        <w:ind w:firstLine="0"/>
        <w:jc w:val="right"/>
        <w:rPr>
          <w:rFonts w:cs="Arial"/>
          <w:szCs w:val="24"/>
        </w:rPr>
      </w:pPr>
      <w:r w:rsidRPr="00E3506F">
        <w:rPr>
          <w:rFonts w:cs="Arial"/>
          <w:szCs w:val="24"/>
        </w:rPr>
        <w:t xml:space="preserve">Orientador: </w:t>
      </w:r>
      <w:r w:rsidRPr="00E3506F">
        <w:rPr>
          <w:rFonts w:cs="Arial"/>
        </w:rPr>
        <w:t>Prof. Dr. Luis Henrique Rodrigues</w:t>
      </w:r>
      <w:r w:rsidRPr="00D45060">
        <w:rPr>
          <w:rFonts w:cs="Arial"/>
        </w:rPr>
        <w:t xml:space="preserve"> </w:t>
      </w:r>
    </w:p>
    <w:bookmarkEnd w:id="2"/>
    <w:p w14:paraId="31F4DBD0" w14:textId="77777777" w:rsidR="00A24367" w:rsidRDefault="00A24367" w:rsidP="00A24367">
      <w:pPr>
        <w:spacing w:line="240" w:lineRule="auto"/>
        <w:ind w:left="4522" w:firstLine="0"/>
        <w:rPr>
          <w:rFonts w:cs="Arial"/>
          <w:b/>
        </w:rPr>
      </w:pPr>
    </w:p>
    <w:p w14:paraId="19A199A6" w14:textId="77777777" w:rsidR="00A24367" w:rsidRDefault="00A24367" w:rsidP="00A24367">
      <w:pPr>
        <w:spacing w:line="240" w:lineRule="auto"/>
        <w:ind w:left="4522" w:firstLine="0"/>
        <w:rPr>
          <w:rFonts w:cs="Arial"/>
          <w:b/>
        </w:rPr>
      </w:pPr>
    </w:p>
    <w:p w14:paraId="67903C09" w14:textId="77777777" w:rsidR="00A24367" w:rsidRDefault="00A24367" w:rsidP="00A24367">
      <w:pPr>
        <w:ind w:firstLine="0"/>
        <w:jc w:val="center"/>
        <w:rPr>
          <w:rFonts w:cs="Arial"/>
          <w:b/>
        </w:rPr>
      </w:pPr>
    </w:p>
    <w:p w14:paraId="235C1118" w14:textId="77777777" w:rsidR="00A24367" w:rsidRDefault="00A24367" w:rsidP="00A24367">
      <w:pPr>
        <w:ind w:firstLine="0"/>
        <w:jc w:val="center"/>
        <w:rPr>
          <w:rFonts w:cs="Arial"/>
          <w:b/>
        </w:rPr>
      </w:pPr>
    </w:p>
    <w:p w14:paraId="1E0887CF" w14:textId="77777777" w:rsidR="00A24367" w:rsidRDefault="00A24367" w:rsidP="00A24367">
      <w:pPr>
        <w:ind w:firstLine="0"/>
        <w:jc w:val="center"/>
        <w:rPr>
          <w:rFonts w:cs="Arial"/>
          <w:b/>
        </w:rPr>
      </w:pPr>
    </w:p>
    <w:p w14:paraId="484ECB9E" w14:textId="77777777" w:rsidR="00A24367" w:rsidRDefault="00A24367" w:rsidP="00A24367">
      <w:pPr>
        <w:ind w:firstLine="0"/>
        <w:jc w:val="center"/>
      </w:pPr>
      <w:r>
        <w:t>São Leopoldo, RS</w:t>
      </w:r>
    </w:p>
    <w:p w14:paraId="11E647D0" w14:textId="77777777" w:rsidR="00A24367" w:rsidRDefault="00A24367" w:rsidP="00A24367">
      <w:pPr>
        <w:ind w:firstLine="0"/>
        <w:jc w:val="center"/>
        <w:sectPr w:rsidR="00A24367" w:rsidSect="001F56FA">
          <w:headerReference w:type="default" r:id="rId11"/>
          <w:footnotePr>
            <w:numRestart w:val="eachSect"/>
          </w:footnotePr>
          <w:pgSz w:w="11906" w:h="16838" w:code="9"/>
          <w:pgMar w:top="1701" w:right="1134" w:bottom="1134" w:left="1701" w:header="1134" w:footer="709" w:gutter="0"/>
          <w:cols w:space="708"/>
          <w:titlePg/>
          <w:docGrid w:linePitch="360"/>
        </w:sectPr>
      </w:pPr>
      <w:r>
        <w:t>2016</w:t>
      </w:r>
    </w:p>
    <w:p w14:paraId="4A5DC11E" w14:textId="77777777" w:rsidR="00A24367" w:rsidRDefault="00A24367" w:rsidP="00A24367">
      <w:pPr>
        <w:spacing w:after="360"/>
        <w:ind w:firstLine="0"/>
        <w:jc w:val="center"/>
        <w:rPr>
          <w:b/>
        </w:rPr>
      </w:pPr>
      <w:r w:rsidRPr="00767350">
        <w:rPr>
          <w:b/>
        </w:rPr>
        <w:lastRenderedPageBreak/>
        <w:t>LISTA DE</w:t>
      </w:r>
      <w:r>
        <w:rPr>
          <w:b/>
        </w:rPr>
        <w:t xml:space="preserve"> QUADROS</w:t>
      </w:r>
    </w:p>
    <w:p w14:paraId="09C66B7A" w14:textId="77777777" w:rsidR="00A24367" w:rsidRPr="005A6EDC" w:rsidRDefault="00A24367" w:rsidP="00A24367">
      <w:pPr>
        <w:pStyle w:val="ndicedeilustraes"/>
        <w:tabs>
          <w:tab w:val="right" w:leader="dot" w:pos="9061"/>
        </w:tabs>
        <w:rPr>
          <w:rFonts w:ascii="Calibri" w:hAnsi="Calibri"/>
          <w:noProof/>
          <w:sz w:val="22"/>
          <w:szCs w:val="22"/>
        </w:rPr>
      </w:pPr>
      <w:r>
        <w:rPr>
          <w:b/>
        </w:rPr>
        <w:fldChar w:fldCharType="begin"/>
      </w:r>
      <w:r>
        <w:rPr>
          <w:b/>
        </w:rPr>
        <w:instrText xml:space="preserve"> TOC \h \z \c "Quadro" </w:instrText>
      </w:r>
      <w:r>
        <w:rPr>
          <w:b/>
        </w:rPr>
        <w:fldChar w:fldCharType="separate"/>
      </w:r>
      <w:hyperlink w:anchor="_Toc458427630" w:history="1">
        <w:r w:rsidRPr="00D83900">
          <w:rPr>
            <w:rStyle w:val="Hyperlink"/>
            <w:noProof/>
          </w:rPr>
          <w:t xml:space="preserve">Quadro 1 </w:t>
        </w:r>
        <w:r w:rsidRPr="00D83900">
          <w:rPr>
            <w:rStyle w:val="Hyperlink"/>
            <w:rFonts w:cs="Arial"/>
            <w:noProof/>
          </w:rPr>
          <w:t>- Mecanismos de governança</w:t>
        </w:r>
        <w:r>
          <w:rPr>
            <w:noProof/>
            <w:webHidden/>
          </w:rPr>
          <w:tab/>
        </w:r>
        <w:r>
          <w:rPr>
            <w:noProof/>
            <w:webHidden/>
          </w:rPr>
          <w:fldChar w:fldCharType="begin"/>
        </w:r>
        <w:r>
          <w:rPr>
            <w:noProof/>
            <w:webHidden/>
          </w:rPr>
          <w:instrText xml:space="preserve"> PAGEREF _Toc458427630 \h </w:instrText>
        </w:r>
        <w:r>
          <w:rPr>
            <w:noProof/>
            <w:webHidden/>
          </w:rPr>
        </w:r>
        <w:r>
          <w:rPr>
            <w:noProof/>
            <w:webHidden/>
          </w:rPr>
          <w:fldChar w:fldCharType="separate"/>
        </w:r>
        <w:r>
          <w:rPr>
            <w:noProof/>
            <w:webHidden/>
          </w:rPr>
          <w:t>11</w:t>
        </w:r>
        <w:r>
          <w:rPr>
            <w:noProof/>
            <w:webHidden/>
          </w:rPr>
          <w:fldChar w:fldCharType="end"/>
        </w:r>
      </w:hyperlink>
    </w:p>
    <w:p w14:paraId="1C15D70D" w14:textId="77777777" w:rsidR="00A24367" w:rsidRDefault="00A24367" w:rsidP="00A24367">
      <w:pPr>
        <w:rPr>
          <w:b/>
        </w:rPr>
      </w:pPr>
      <w:r>
        <w:rPr>
          <w:b/>
        </w:rPr>
        <w:fldChar w:fldCharType="end"/>
      </w:r>
    </w:p>
    <w:p w14:paraId="0CE7DC40" w14:textId="77777777" w:rsidR="00A24367" w:rsidRDefault="00A24367" w:rsidP="00A24367">
      <w:pPr>
        <w:rPr>
          <w:b/>
        </w:rPr>
      </w:pPr>
    </w:p>
    <w:p w14:paraId="35F94483" w14:textId="77777777" w:rsidR="00A24367" w:rsidRDefault="00A24367" w:rsidP="00A24367">
      <w:pPr>
        <w:pStyle w:val="PPGEClinhaembranco"/>
        <w:ind w:firstLine="0"/>
        <w:jc w:val="center"/>
        <w:rPr>
          <w:rFonts w:cs="Arial"/>
          <w:b/>
          <w:color w:val="FF0000"/>
          <w:sz w:val="20"/>
        </w:rPr>
        <w:sectPr w:rsidR="00A24367" w:rsidSect="001F56FA">
          <w:footnotePr>
            <w:numRestart w:val="eachSect"/>
          </w:footnotePr>
          <w:pgSz w:w="11906" w:h="16838" w:code="9"/>
          <w:pgMar w:top="1701" w:right="1134" w:bottom="1134" w:left="1701" w:header="1134" w:footer="709" w:gutter="0"/>
          <w:cols w:space="708"/>
          <w:titlePg/>
          <w:docGrid w:linePitch="360"/>
        </w:sectPr>
      </w:pPr>
    </w:p>
    <w:p w14:paraId="36C63772" w14:textId="77777777" w:rsidR="00A24367" w:rsidRPr="00767350" w:rsidRDefault="00A24367" w:rsidP="00A24367">
      <w:pPr>
        <w:spacing w:after="360"/>
        <w:ind w:firstLine="0"/>
        <w:jc w:val="center"/>
        <w:rPr>
          <w:b/>
        </w:rPr>
      </w:pPr>
      <w:r w:rsidRPr="00767350">
        <w:rPr>
          <w:b/>
        </w:rPr>
        <w:lastRenderedPageBreak/>
        <w:t>LISTA DE TABELAS</w:t>
      </w:r>
    </w:p>
    <w:p w14:paraId="6D49F2CB" w14:textId="77777777" w:rsidR="00A24367" w:rsidRPr="005A6EDC" w:rsidRDefault="00A24367" w:rsidP="00A24367">
      <w:pPr>
        <w:pStyle w:val="ndicedeilustraes"/>
        <w:tabs>
          <w:tab w:val="right" w:leader="dot" w:pos="9061"/>
        </w:tabs>
        <w:rPr>
          <w:rFonts w:ascii="Calibri" w:hAnsi="Calibri"/>
          <w:noProof/>
          <w:sz w:val="22"/>
          <w:szCs w:val="22"/>
        </w:rPr>
      </w:pPr>
      <w:r>
        <w:fldChar w:fldCharType="begin"/>
      </w:r>
      <w:r>
        <w:instrText xml:space="preserve"> TOC \h \z \c "Tabela" </w:instrText>
      </w:r>
      <w:r>
        <w:fldChar w:fldCharType="separate"/>
      </w:r>
      <w:hyperlink w:anchor="_Toc458427634" w:history="1">
        <w:r w:rsidRPr="003774A1">
          <w:rPr>
            <w:rStyle w:val="Hyperlink"/>
            <w:noProof/>
          </w:rPr>
          <w:t xml:space="preserve">Tabela 1 - </w:t>
        </w:r>
        <w:r w:rsidRPr="003774A1">
          <w:rPr>
            <w:rStyle w:val="Hyperlink"/>
            <w:rFonts w:cs="Arial"/>
            <w:noProof/>
          </w:rPr>
          <w:t>Eficiência dos projetos Vp obtidos pelo usuário</w:t>
        </w:r>
        <w:r>
          <w:rPr>
            <w:noProof/>
            <w:webHidden/>
          </w:rPr>
          <w:tab/>
        </w:r>
        <w:r>
          <w:rPr>
            <w:noProof/>
            <w:webHidden/>
          </w:rPr>
          <w:fldChar w:fldCharType="begin"/>
        </w:r>
        <w:r>
          <w:rPr>
            <w:noProof/>
            <w:webHidden/>
          </w:rPr>
          <w:instrText xml:space="preserve"> PAGEREF _Toc458427634 \h </w:instrText>
        </w:r>
        <w:r>
          <w:rPr>
            <w:noProof/>
            <w:webHidden/>
          </w:rPr>
        </w:r>
        <w:r>
          <w:rPr>
            <w:noProof/>
            <w:webHidden/>
          </w:rPr>
          <w:fldChar w:fldCharType="separate"/>
        </w:r>
        <w:r>
          <w:rPr>
            <w:noProof/>
            <w:webHidden/>
          </w:rPr>
          <w:t>11</w:t>
        </w:r>
        <w:r>
          <w:rPr>
            <w:noProof/>
            <w:webHidden/>
          </w:rPr>
          <w:fldChar w:fldCharType="end"/>
        </w:r>
      </w:hyperlink>
    </w:p>
    <w:p w14:paraId="48F4428B" w14:textId="77777777" w:rsidR="00A24367" w:rsidRDefault="00A24367" w:rsidP="00A24367">
      <w:r>
        <w:fldChar w:fldCharType="end"/>
      </w:r>
    </w:p>
    <w:p w14:paraId="5DA99E71" w14:textId="77777777" w:rsidR="00A24367" w:rsidRDefault="00A24367" w:rsidP="00A24367">
      <w:pPr>
        <w:pStyle w:val="PPGEClinhaembranco"/>
        <w:ind w:firstLine="0"/>
        <w:jc w:val="center"/>
        <w:rPr>
          <w:color w:val="FF0000"/>
          <w:sz w:val="20"/>
        </w:rPr>
        <w:sectPr w:rsidR="00A24367" w:rsidSect="001F56FA">
          <w:footnotePr>
            <w:numRestart w:val="eachSect"/>
          </w:footnotePr>
          <w:pgSz w:w="11906" w:h="16838" w:code="9"/>
          <w:pgMar w:top="1701" w:right="1134" w:bottom="1134" w:left="1701" w:header="1134" w:footer="709" w:gutter="0"/>
          <w:cols w:space="708"/>
          <w:titlePg/>
          <w:docGrid w:linePitch="360"/>
        </w:sectPr>
      </w:pPr>
    </w:p>
    <w:p w14:paraId="4F304DFC" w14:textId="77777777" w:rsidR="00A24367" w:rsidRDefault="00A24367" w:rsidP="00A24367">
      <w:pPr>
        <w:spacing w:after="360"/>
        <w:ind w:firstLine="0"/>
        <w:jc w:val="center"/>
        <w:rPr>
          <w:rFonts w:cs="Arial"/>
          <w:b/>
        </w:rPr>
      </w:pPr>
      <w:r w:rsidRPr="00043744">
        <w:rPr>
          <w:rFonts w:cs="Arial"/>
          <w:b/>
        </w:rPr>
        <w:lastRenderedPageBreak/>
        <w:t>LISTA DE SIGLAS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0"/>
        <w:gridCol w:w="7841"/>
      </w:tblGrid>
      <w:tr w:rsidR="00A24367" w:rsidRPr="009F0EEE" w14:paraId="35624A34" w14:textId="77777777" w:rsidTr="001F56FA">
        <w:tc>
          <w:tcPr>
            <w:tcW w:w="1228" w:type="dxa"/>
            <w:shd w:val="clear" w:color="auto" w:fill="auto"/>
          </w:tcPr>
          <w:p w14:paraId="0B2C9CD5" w14:textId="77777777" w:rsidR="00A24367" w:rsidRPr="009F0EEE" w:rsidRDefault="00A24367" w:rsidP="001F56FA">
            <w:pPr>
              <w:ind w:firstLine="0"/>
              <w:jc w:val="left"/>
            </w:pPr>
            <w:r w:rsidRPr="009F0EEE">
              <w:t>ABNT</w:t>
            </w:r>
          </w:p>
        </w:tc>
        <w:tc>
          <w:tcPr>
            <w:tcW w:w="7984" w:type="dxa"/>
            <w:shd w:val="clear" w:color="auto" w:fill="auto"/>
          </w:tcPr>
          <w:p w14:paraId="49895A84" w14:textId="77777777" w:rsidR="00A24367" w:rsidRPr="009F0EEE" w:rsidRDefault="00A24367" w:rsidP="001F56FA">
            <w:pPr>
              <w:ind w:firstLine="0"/>
              <w:jc w:val="left"/>
            </w:pPr>
            <w:r w:rsidRPr="009F0EEE">
              <w:t>Associação Brasileira de Normas Técnicas</w:t>
            </w:r>
          </w:p>
        </w:tc>
      </w:tr>
      <w:tr w:rsidR="00A24367" w:rsidRPr="009F0EEE" w14:paraId="20B85C9D" w14:textId="77777777" w:rsidTr="001F56FA">
        <w:tc>
          <w:tcPr>
            <w:tcW w:w="1228" w:type="dxa"/>
            <w:shd w:val="clear" w:color="auto" w:fill="auto"/>
          </w:tcPr>
          <w:p w14:paraId="16C574F9" w14:textId="77777777" w:rsidR="00A24367" w:rsidRDefault="00A24367" w:rsidP="001F56FA">
            <w:pPr>
              <w:ind w:firstLine="0"/>
              <w:jc w:val="left"/>
            </w:pPr>
            <w:r>
              <w:t>NBR</w:t>
            </w:r>
          </w:p>
        </w:tc>
        <w:tc>
          <w:tcPr>
            <w:tcW w:w="7984" w:type="dxa"/>
            <w:shd w:val="clear" w:color="auto" w:fill="auto"/>
          </w:tcPr>
          <w:p w14:paraId="30254442" w14:textId="77777777" w:rsidR="00A24367" w:rsidRDefault="00A24367" w:rsidP="001F56FA">
            <w:pPr>
              <w:ind w:firstLine="0"/>
              <w:jc w:val="left"/>
            </w:pPr>
            <w:r w:rsidRPr="003E69C9">
              <w:t>Normas Brasileiras de Regulação</w:t>
            </w:r>
          </w:p>
        </w:tc>
      </w:tr>
    </w:tbl>
    <w:p w14:paraId="5BC5B532" w14:textId="77777777" w:rsidR="00A24367" w:rsidRDefault="00A24367" w:rsidP="00A24367">
      <w:pPr>
        <w:pStyle w:val="PPGEClinhaembranco"/>
        <w:ind w:firstLine="0"/>
        <w:jc w:val="center"/>
        <w:rPr>
          <w:rFonts w:cs="Arial"/>
          <w:b/>
          <w:color w:val="FF0000"/>
          <w:sz w:val="20"/>
        </w:rPr>
        <w:sectPr w:rsidR="00A24367" w:rsidSect="001F56FA">
          <w:headerReference w:type="default" r:id="rId12"/>
          <w:footnotePr>
            <w:numRestart w:val="eachSect"/>
          </w:footnotePr>
          <w:pgSz w:w="11906" w:h="16838" w:code="9"/>
          <w:pgMar w:top="1701" w:right="1134" w:bottom="1134" w:left="1701" w:header="1134" w:footer="709" w:gutter="0"/>
          <w:cols w:space="708"/>
          <w:titlePg/>
          <w:docGrid w:linePitch="360"/>
        </w:sectPr>
      </w:pPr>
    </w:p>
    <w:p w14:paraId="4AC527EA" w14:textId="77777777" w:rsidR="00A24367" w:rsidRPr="00EC5688" w:rsidRDefault="00A24367" w:rsidP="00A24367">
      <w:pPr>
        <w:spacing w:after="360"/>
        <w:ind w:firstLine="0"/>
        <w:jc w:val="center"/>
        <w:rPr>
          <w:b/>
        </w:rPr>
      </w:pPr>
      <w:r w:rsidRPr="00EC5688">
        <w:rPr>
          <w:b/>
        </w:rPr>
        <w:lastRenderedPageBreak/>
        <w:t>SUMÁRIO</w:t>
      </w:r>
    </w:p>
    <w:p w14:paraId="0899134E" w14:textId="77777777" w:rsidR="00987A1E" w:rsidRDefault="00A24367">
      <w:pPr>
        <w:pStyle w:val="Sumrio1"/>
        <w:tabs>
          <w:tab w:val="left" w:pos="660"/>
          <w:tab w:val="right" w:leader="dot" w:pos="9061"/>
        </w:tabs>
        <w:rPr>
          <w:rFonts w:asciiTheme="minorHAnsi" w:eastAsiaTheme="minorEastAsia" w:hAnsiTheme="minorHAnsi" w:cstheme="minorBidi"/>
          <w:b w:val="0"/>
          <w:caps w:val="0"/>
          <w:noProof/>
          <w:sz w:val="22"/>
          <w:szCs w:val="22"/>
        </w:rPr>
      </w:pPr>
      <w:r>
        <w:rPr>
          <w:rFonts w:cs="Arial"/>
          <w:b w:val="0"/>
          <w:color w:val="FF0000"/>
          <w:sz w:val="20"/>
        </w:rPr>
        <w:fldChar w:fldCharType="begin"/>
      </w:r>
      <w:r>
        <w:rPr>
          <w:rFonts w:cs="Arial"/>
          <w:b w:val="0"/>
          <w:color w:val="FF0000"/>
          <w:sz w:val="20"/>
        </w:rPr>
        <w:instrText xml:space="preserve"> TOC \o "1-3" \h \z \u </w:instrText>
      </w:r>
      <w:r>
        <w:rPr>
          <w:rFonts w:cs="Arial"/>
          <w:b w:val="0"/>
          <w:color w:val="FF0000"/>
          <w:sz w:val="20"/>
        </w:rPr>
        <w:fldChar w:fldCharType="separate"/>
      </w:r>
      <w:hyperlink w:anchor="_Toc471305423" w:history="1">
        <w:r w:rsidR="00987A1E" w:rsidRPr="00190293">
          <w:rPr>
            <w:rStyle w:val="Hyperlink"/>
            <w:noProof/>
          </w:rPr>
          <w:t>1.</w:t>
        </w:r>
        <w:r w:rsidR="00987A1E">
          <w:rPr>
            <w:rFonts w:asciiTheme="minorHAnsi" w:eastAsiaTheme="minorEastAsia" w:hAnsiTheme="minorHAnsi" w:cstheme="minorBidi"/>
            <w:b w:val="0"/>
            <w:caps w:val="0"/>
            <w:noProof/>
            <w:sz w:val="22"/>
            <w:szCs w:val="22"/>
          </w:rPr>
          <w:tab/>
        </w:r>
        <w:r w:rsidR="00987A1E" w:rsidRPr="00190293">
          <w:rPr>
            <w:rStyle w:val="Hyperlink"/>
            <w:noProof/>
          </w:rPr>
          <w:t>INTRODUÇÃO</w:t>
        </w:r>
        <w:r w:rsidR="00987A1E">
          <w:rPr>
            <w:noProof/>
            <w:webHidden/>
          </w:rPr>
          <w:tab/>
        </w:r>
        <w:r w:rsidR="00987A1E">
          <w:rPr>
            <w:noProof/>
            <w:webHidden/>
          </w:rPr>
          <w:fldChar w:fldCharType="begin"/>
        </w:r>
        <w:r w:rsidR="00987A1E">
          <w:rPr>
            <w:noProof/>
            <w:webHidden/>
          </w:rPr>
          <w:instrText xml:space="preserve"> PAGEREF _Toc471305423 \h </w:instrText>
        </w:r>
        <w:r w:rsidR="00987A1E">
          <w:rPr>
            <w:noProof/>
            <w:webHidden/>
          </w:rPr>
        </w:r>
        <w:r w:rsidR="00987A1E">
          <w:rPr>
            <w:noProof/>
            <w:webHidden/>
          </w:rPr>
          <w:fldChar w:fldCharType="separate"/>
        </w:r>
        <w:r w:rsidR="00987A1E">
          <w:rPr>
            <w:noProof/>
            <w:webHidden/>
          </w:rPr>
          <w:t>6</w:t>
        </w:r>
        <w:r w:rsidR="00987A1E">
          <w:rPr>
            <w:noProof/>
            <w:webHidden/>
          </w:rPr>
          <w:fldChar w:fldCharType="end"/>
        </w:r>
      </w:hyperlink>
    </w:p>
    <w:p w14:paraId="73863BE6" w14:textId="77777777" w:rsidR="00987A1E" w:rsidRDefault="008B027A">
      <w:pPr>
        <w:pStyle w:val="Sumrio2"/>
        <w:tabs>
          <w:tab w:val="left" w:pos="660"/>
          <w:tab w:val="right" w:leader="dot" w:pos="9061"/>
        </w:tabs>
        <w:rPr>
          <w:rFonts w:asciiTheme="minorHAnsi" w:eastAsiaTheme="minorEastAsia" w:hAnsiTheme="minorHAnsi" w:cstheme="minorBidi"/>
          <w:b w:val="0"/>
          <w:noProof/>
          <w:sz w:val="22"/>
          <w:szCs w:val="22"/>
        </w:rPr>
      </w:pPr>
      <w:hyperlink w:anchor="_Toc471305424" w:history="1">
        <w:r w:rsidR="00987A1E" w:rsidRPr="00190293">
          <w:rPr>
            <w:rStyle w:val="Hyperlink"/>
            <w:noProof/>
          </w:rPr>
          <w:t>1.1</w:t>
        </w:r>
        <w:r w:rsidR="00987A1E">
          <w:rPr>
            <w:rFonts w:asciiTheme="minorHAnsi" w:eastAsiaTheme="minorEastAsia" w:hAnsiTheme="minorHAnsi" w:cstheme="minorBidi"/>
            <w:b w:val="0"/>
            <w:noProof/>
            <w:sz w:val="22"/>
            <w:szCs w:val="22"/>
          </w:rPr>
          <w:tab/>
        </w:r>
        <w:r w:rsidR="00987A1E" w:rsidRPr="00190293">
          <w:rPr>
            <w:rStyle w:val="Hyperlink"/>
            <w:noProof/>
          </w:rPr>
          <w:t>Questão de Pesquisa</w:t>
        </w:r>
        <w:r w:rsidR="00987A1E">
          <w:rPr>
            <w:noProof/>
            <w:webHidden/>
          </w:rPr>
          <w:tab/>
        </w:r>
        <w:r w:rsidR="00987A1E">
          <w:rPr>
            <w:noProof/>
            <w:webHidden/>
          </w:rPr>
          <w:fldChar w:fldCharType="begin"/>
        </w:r>
        <w:r w:rsidR="00987A1E">
          <w:rPr>
            <w:noProof/>
            <w:webHidden/>
          </w:rPr>
          <w:instrText xml:space="preserve"> PAGEREF _Toc471305424 \h </w:instrText>
        </w:r>
        <w:r w:rsidR="00987A1E">
          <w:rPr>
            <w:noProof/>
            <w:webHidden/>
          </w:rPr>
        </w:r>
        <w:r w:rsidR="00987A1E">
          <w:rPr>
            <w:noProof/>
            <w:webHidden/>
          </w:rPr>
          <w:fldChar w:fldCharType="separate"/>
        </w:r>
        <w:r w:rsidR="00987A1E">
          <w:rPr>
            <w:noProof/>
            <w:webHidden/>
          </w:rPr>
          <w:t>8</w:t>
        </w:r>
        <w:r w:rsidR="00987A1E">
          <w:rPr>
            <w:noProof/>
            <w:webHidden/>
          </w:rPr>
          <w:fldChar w:fldCharType="end"/>
        </w:r>
      </w:hyperlink>
    </w:p>
    <w:p w14:paraId="7FB4D8F7" w14:textId="77777777" w:rsidR="00987A1E" w:rsidRDefault="008B027A">
      <w:pPr>
        <w:pStyle w:val="Sumrio2"/>
        <w:tabs>
          <w:tab w:val="left" w:pos="660"/>
          <w:tab w:val="right" w:leader="dot" w:pos="9061"/>
        </w:tabs>
        <w:rPr>
          <w:rFonts w:asciiTheme="minorHAnsi" w:eastAsiaTheme="minorEastAsia" w:hAnsiTheme="minorHAnsi" w:cstheme="minorBidi"/>
          <w:b w:val="0"/>
          <w:noProof/>
          <w:sz w:val="22"/>
          <w:szCs w:val="22"/>
        </w:rPr>
      </w:pPr>
      <w:hyperlink w:anchor="_Toc471305425" w:history="1">
        <w:r w:rsidR="00987A1E" w:rsidRPr="00190293">
          <w:rPr>
            <w:rStyle w:val="Hyperlink"/>
            <w:noProof/>
          </w:rPr>
          <w:t>1.2</w:t>
        </w:r>
        <w:r w:rsidR="00987A1E">
          <w:rPr>
            <w:rFonts w:asciiTheme="minorHAnsi" w:eastAsiaTheme="minorEastAsia" w:hAnsiTheme="minorHAnsi" w:cstheme="minorBidi"/>
            <w:b w:val="0"/>
            <w:noProof/>
            <w:sz w:val="22"/>
            <w:szCs w:val="22"/>
          </w:rPr>
          <w:tab/>
        </w:r>
        <w:r w:rsidR="00987A1E" w:rsidRPr="00190293">
          <w:rPr>
            <w:rStyle w:val="Hyperlink"/>
            <w:noProof/>
          </w:rPr>
          <w:t>Objetivos</w:t>
        </w:r>
        <w:r w:rsidR="00987A1E">
          <w:rPr>
            <w:noProof/>
            <w:webHidden/>
          </w:rPr>
          <w:tab/>
        </w:r>
        <w:r w:rsidR="00987A1E">
          <w:rPr>
            <w:noProof/>
            <w:webHidden/>
          </w:rPr>
          <w:fldChar w:fldCharType="begin"/>
        </w:r>
        <w:r w:rsidR="00987A1E">
          <w:rPr>
            <w:noProof/>
            <w:webHidden/>
          </w:rPr>
          <w:instrText xml:space="preserve"> PAGEREF _Toc471305425 \h </w:instrText>
        </w:r>
        <w:r w:rsidR="00987A1E">
          <w:rPr>
            <w:noProof/>
            <w:webHidden/>
          </w:rPr>
        </w:r>
        <w:r w:rsidR="00987A1E">
          <w:rPr>
            <w:noProof/>
            <w:webHidden/>
          </w:rPr>
          <w:fldChar w:fldCharType="separate"/>
        </w:r>
        <w:r w:rsidR="00987A1E">
          <w:rPr>
            <w:noProof/>
            <w:webHidden/>
          </w:rPr>
          <w:t>8</w:t>
        </w:r>
        <w:r w:rsidR="00987A1E">
          <w:rPr>
            <w:noProof/>
            <w:webHidden/>
          </w:rPr>
          <w:fldChar w:fldCharType="end"/>
        </w:r>
      </w:hyperlink>
    </w:p>
    <w:p w14:paraId="57F48A05" w14:textId="77777777" w:rsidR="00987A1E" w:rsidRDefault="008B027A">
      <w:pPr>
        <w:pStyle w:val="Sumrio3"/>
        <w:tabs>
          <w:tab w:val="left" w:pos="880"/>
        </w:tabs>
        <w:rPr>
          <w:rFonts w:asciiTheme="minorHAnsi" w:eastAsiaTheme="minorEastAsia" w:hAnsiTheme="minorHAnsi" w:cstheme="minorBidi"/>
          <w:noProof/>
          <w:sz w:val="22"/>
          <w:szCs w:val="22"/>
        </w:rPr>
      </w:pPr>
      <w:hyperlink w:anchor="_Toc471305426" w:history="1">
        <w:r w:rsidR="00987A1E" w:rsidRPr="00190293">
          <w:rPr>
            <w:rStyle w:val="Hyperlink"/>
            <w:noProof/>
          </w:rPr>
          <w:t>1.2.1</w:t>
        </w:r>
        <w:r w:rsidR="00987A1E">
          <w:rPr>
            <w:rFonts w:asciiTheme="minorHAnsi" w:eastAsiaTheme="minorEastAsia" w:hAnsiTheme="minorHAnsi" w:cstheme="minorBidi"/>
            <w:noProof/>
            <w:sz w:val="22"/>
            <w:szCs w:val="22"/>
          </w:rPr>
          <w:tab/>
        </w:r>
        <w:r w:rsidR="00987A1E" w:rsidRPr="00190293">
          <w:rPr>
            <w:rStyle w:val="Hyperlink"/>
            <w:noProof/>
          </w:rPr>
          <w:t>Objetivo Geral</w:t>
        </w:r>
        <w:r w:rsidR="00987A1E">
          <w:rPr>
            <w:noProof/>
            <w:webHidden/>
          </w:rPr>
          <w:tab/>
        </w:r>
        <w:r w:rsidR="00987A1E">
          <w:rPr>
            <w:noProof/>
            <w:webHidden/>
          </w:rPr>
          <w:fldChar w:fldCharType="begin"/>
        </w:r>
        <w:r w:rsidR="00987A1E">
          <w:rPr>
            <w:noProof/>
            <w:webHidden/>
          </w:rPr>
          <w:instrText xml:space="preserve"> PAGEREF _Toc471305426 \h </w:instrText>
        </w:r>
        <w:r w:rsidR="00987A1E">
          <w:rPr>
            <w:noProof/>
            <w:webHidden/>
          </w:rPr>
        </w:r>
        <w:r w:rsidR="00987A1E">
          <w:rPr>
            <w:noProof/>
            <w:webHidden/>
          </w:rPr>
          <w:fldChar w:fldCharType="separate"/>
        </w:r>
        <w:r w:rsidR="00987A1E">
          <w:rPr>
            <w:noProof/>
            <w:webHidden/>
          </w:rPr>
          <w:t>8</w:t>
        </w:r>
        <w:r w:rsidR="00987A1E">
          <w:rPr>
            <w:noProof/>
            <w:webHidden/>
          </w:rPr>
          <w:fldChar w:fldCharType="end"/>
        </w:r>
      </w:hyperlink>
    </w:p>
    <w:p w14:paraId="5B5FB942" w14:textId="77777777" w:rsidR="00987A1E" w:rsidRDefault="008B027A">
      <w:pPr>
        <w:pStyle w:val="Sumrio3"/>
        <w:tabs>
          <w:tab w:val="left" w:pos="880"/>
        </w:tabs>
        <w:rPr>
          <w:rFonts w:asciiTheme="minorHAnsi" w:eastAsiaTheme="minorEastAsia" w:hAnsiTheme="minorHAnsi" w:cstheme="minorBidi"/>
          <w:noProof/>
          <w:sz w:val="22"/>
          <w:szCs w:val="22"/>
        </w:rPr>
      </w:pPr>
      <w:hyperlink w:anchor="_Toc471305427" w:history="1">
        <w:r w:rsidR="00987A1E" w:rsidRPr="00190293">
          <w:rPr>
            <w:rStyle w:val="Hyperlink"/>
            <w:noProof/>
          </w:rPr>
          <w:t>1.2.2</w:t>
        </w:r>
        <w:r w:rsidR="00987A1E">
          <w:rPr>
            <w:rFonts w:asciiTheme="minorHAnsi" w:eastAsiaTheme="minorEastAsia" w:hAnsiTheme="minorHAnsi" w:cstheme="minorBidi"/>
            <w:noProof/>
            <w:sz w:val="22"/>
            <w:szCs w:val="22"/>
          </w:rPr>
          <w:tab/>
        </w:r>
        <w:r w:rsidR="00987A1E" w:rsidRPr="00190293">
          <w:rPr>
            <w:rStyle w:val="Hyperlink"/>
            <w:noProof/>
          </w:rPr>
          <w:t>Objetivos Específicos</w:t>
        </w:r>
        <w:r w:rsidR="00987A1E">
          <w:rPr>
            <w:noProof/>
            <w:webHidden/>
          </w:rPr>
          <w:tab/>
        </w:r>
        <w:r w:rsidR="00987A1E">
          <w:rPr>
            <w:noProof/>
            <w:webHidden/>
          </w:rPr>
          <w:fldChar w:fldCharType="begin"/>
        </w:r>
        <w:r w:rsidR="00987A1E">
          <w:rPr>
            <w:noProof/>
            <w:webHidden/>
          </w:rPr>
          <w:instrText xml:space="preserve"> PAGEREF _Toc471305427 \h </w:instrText>
        </w:r>
        <w:r w:rsidR="00987A1E">
          <w:rPr>
            <w:noProof/>
            <w:webHidden/>
          </w:rPr>
        </w:r>
        <w:r w:rsidR="00987A1E">
          <w:rPr>
            <w:noProof/>
            <w:webHidden/>
          </w:rPr>
          <w:fldChar w:fldCharType="separate"/>
        </w:r>
        <w:r w:rsidR="00987A1E">
          <w:rPr>
            <w:noProof/>
            <w:webHidden/>
          </w:rPr>
          <w:t>8</w:t>
        </w:r>
        <w:r w:rsidR="00987A1E">
          <w:rPr>
            <w:noProof/>
            <w:webHidden/>
          </w:rPr>
          <w:fldChar w:fldCharType="end"/>
        </w:r>
      </w:hyperlink>
    </w:p>
    <w:p w14:paraId="0252F1D8" w14:textId="77777777" w:rsidR="00987A1E" w:rsidRDefault="008B027A">
      <w:pPr>
        <w:pStyle w:val="Sumrio2"/>
        <w:tabs>
          <w:tab w:val="left" w:pos="660"/>
          <w:tab w:val="right" w:leader="dot" w:pos="9061"/>
        </w:tabs>
        <w:rPr>
          <w:rFonts w:asciiTheme="minorHAnsi" w:eastAsiaTheme="minorEastAsia" w:hAnsiTheme="minorHAnsi" w:cstheme="minorBidi"/>
          <w:b w:val="0"/>
          <w:noProof/>
          <w:sz w:val="22"/>
          <w:szCs w:val="22"/>
        </w:rPr>
      </w:pPr>
      <w:hyperlink w:anchor="_Toc471305428" w:history="1">
        <w:r w:rsidR="00987A1E" w:rsidRPr="00190293">
          <w:rPr>
            <w:rStyle w:val="Hyperlink"/>
            <w:noProof/>
          </w:rPr>
          <w:t>1.3</w:t>
        </w:r>
        <w:r w:rsidR="00987A1E">
          <w:rPr>
            <w:rFonts w:asciiTheme="minorHAnsi" w:eastAsiaTheme="minorEastAsia" w:hAnsiTheme="minorHAnsi" w:cstheme="minorBidi"/>
            <w:b w:val="0"/>
            <w:noProof/>
            <w:sz w:val="22"/>
            <w:szCs w:val="22"/>
          </w:rPr>
          <w:tab/>
        </w:r>
        <w:r w:rsidR="00987A1E" w:rsidRPr="00190293">
          <w:rPr>
            <w:rStyle w:val="Hyperlink"/>
            <w:noProof/>
          </w:rPr>
          <w:t>Justificativas</w:t>
        </w:r>
        <w:r w:rsidR="00987A1E">
          <w:rPr>
            <w:noProof/>
            <w:webHidden/>
          </w:rPr>
          <w:tab/>
        </w:r>
        <w:r w:rsidR="00987A1E">
          <w:rPr>
            <w:noProof/>
            <w:webHidden/>
          </w:rPr>
          <w:fldChar w:fldCharType="begin"/>
        </w:r>
        <w:r w:rsidR="00987A1E">
          <w:rPr>
            <w:noProof/>
            <w:webHidden/>
          </w:rPr>
          <w:instrText xml:space="preserve"> PAGEREF _Toc471305428 \h </w:instrText>
        </w:r>
        <w:r w:rsidR="00987A1E">
          <w:rPr>
            <w:noProof/>
            <w:webHidden/>
          </w:rPr>
        </w:r>
        <w:r w:rsidR="00987A1E">
          <w:rPr>
            <w:noProof/>
            <w:webHidden/>
          </w:rPr>
          <w:fldChar w:fldCharType="separate"/>
        </w:r>
        <w:r w:rsidR="00987A1E">
          <w:rPr>
            <w:noProof/>
            <w:webHidden/>
          </w:rPr>
          <w:t>9</w:t>
        </w:r>
        <w:r w:rsidR="00987A1E">
          <w:rPr>
            <w:noProof/>
            <w:webHidden/>
          </w:rPr>
          <w:fldChar w:fldCharType="end"/>
        </w:r>
      </w:hyperlink>
    </w:p>
    <w:p w14:paraId="4314AF47" w14:textId="77777777" w:rsidR="00987A1E" w:rsidRDefault="008B027A">
      <w:pPr>
        <w:pStyle w:val="Sumrio3"/>
        <w:tabs>
          <w:tab w:val="left" w:pos="880"/>
        </w:tabs>
        <w:rPr>
          <w:rFonts w:asciiTheme="minorHAnsi" w:eastAsiaTheme="minorEastAsia" w:hAnsiTheme="minorHAnsi" w:cstheme="minorBidi"/>
          <w:noProof/>
          <w:sz w:val="22"/>
          <w:szCs w:val="22"/>
        </w:rPr>
      </w:pPr>
      <w:hyperlink w:anchor="_Toc471305429" w:history="1">
        <w:r w:rsidR="00987A1E" w:rsidRPr="00190293">
          <w:rPr>
            <w:rStyle w:val="Hyperlink"/>
            <w:noProof/>
          </w:rPr>
          <w:t>1.3.1</w:t>
        </w:r>
        <w:r w:rsidR="00987A1E">
          <w:rPr>
            <w:rFonts w:asciiTheme="minorHAnsi" w:eastAsiaTheme="minorEastAsia" w:hAnsiTheme="minorHAnsi" w:cstheme="minorBidi"/>
            <w:noProof/>
            <w:sz w:val="22"/>
            <w:szCs w:val="22"/>
          </w:rPr>
          <w:tab/>
        </w:r>
        <w:r w:rsidR="00987A1E" w:rsidRPr="00190293">
          <w:rPr>
            <w:rStyle w:val="Hyperlink"/>
            <w:noProof/>
          </w:rPr>
          <w:t>Justificativa Acadêmica</w:t>
        </w:r>
        <w:r w:rsidR="00987A1E">
          <w:rPr>
            <w:noProof/>
            <w:webHidden/>
          </w:rPr>
          <w:tab/>
        </w:r>
        <w:r w:rsidR="00987A1E">
          <w:rPr>
            <w:noProof/>
            <w:webHidden/>
          </w:rPr>
          <w:fldChar w:fldCharType="begin"/>
        </w:r>
        <w:r w:rsidR="00987A1E">
          <w:rPr>
            <w:noProof/>
            <w:webHidden/>
          </w:rPr>
          <w:instrText xml:space="preserve"> PAGEREF _Toc471305429 \h </w:instrText>
        </w:r>
        <w:r w:rsidR="00987A1E">
          <w:rPr>
            <w:noProof/>
            <w:webHidden/>
          </w:rPr>
        </w:r>
        <w:r w:rsidR="00987A1E">
          <w:rPr>
            <w:noProof/>
            <w:webHidden/>
          </w:rPr>
          <w:fldChar w:fldCharType="separate"/>
        </w:r>
        <w:r w:rsidR="00987A1E">
          <w:rPr>
            <w:noProof/>
            <w:webHidden/>
          </w:rPr>
          <w:t>9</w:t>
        </w:r>
        <w:r w:rsidR="00987A1E">
          <w:rPr>
            <w:noProof/>
            <w:webHidden/>
          </w:rPr>
          <w:fldChar w:fldCharType="end"/>
        </w:r>
      </w:hyperlink>
    </w:p>
    <w:p w14:paraId="0B951F66" w14:textId="77777777" w:rsidR="00987A1E" w:rsidRDefault="008B027A">
      <w:pPr>
        <w:pStyle w:val="Sumrio3"/>
        <w:tabs>
          <w:tab w:val="left" w:pos="880"/>
        </w:tabs>
        <w:rPr>
          <w:rFonts w:asciiTheme="minorHAnsi" w:eastAsiaTheme="minorEastAsia" w:hAnsiTheme="minorHAnsi" w:cstheme="minorBidi"/>
          <w:noProof/>
          <w:sz w:val="22"/>
          <w:szCs w:val="22"/>
        </w:rPr>
      </w:pPr>
      <w:hyperlink w:anchor="_Toc471305430" w:history="1">
        <w:r w:rsidR="00987A1E" w:rsidRPr="00190293">
          <w:rPr>
            <w:rStyle w:val="Hyperlink"/>
            <w:noProof/>
          </w:rPr>
          <w:t>1.3.2</w:t>
        </w:r>
        <w:r w:rsidR="00987A1E">
          <w:rPr>
            <w:rFonts w:asciiTheme="minorHAnsi" w:eastAsiaTheme="minorEastAsia" w:hAnsiTheme="minorHAnsi" w:cstheme="minorBidi"/>
            <w:noProof/>
            <w:sz w:val="22"/>
            <w:szCs w:val="22"/>
          </w:rPr>
          <w:tab/>
        </w:r>
        <w:r w:rsidR="00987A1E" w:rsidRPr="00190293">
          <w:rPr>
            <w:rStyle w:val="Hyperlink"/>
            <w:noProof/>
          </w:rPr>
          <w:t>Justificativa Gerencial</w:t>
        </w:r>
        <w:r w:rsidR="00987A1E">
          <w:rPr>
            <w:noProof/>
            <w:webHidden/>
          </w:rPr>
          <w:tab/>
        </w:r>
        <w:r w:rsidR="00987A1E">
          <w:rPr>
            <w:noProof/>
            <w:webHidden/>
          </w:rPr>
          <w:fldChar w:fldCharType="begin"/>
        </w:r>
        <w:r w:rsidR="00987A1E">
          <w:rPr>
            <w:noProof/>
            <w:webHidden/>
          </w:rPr>
          <w:instrText xml:space="preserve"> PAGEREF _Toc471305430 \h </w:instrText>
        </w:r>
        <w:r w:rsidR="00987A1E">
          <w:rPr>
            <w:noProof/>
            <w:webHidden/>
          </w:rPr>
        </w:r>
        <w:r w:rsidR="00987A1E">
          <w:rPr>
            <w:noProof/>
            <w:webHidden/>
          </w:rPr>
          <w:fldChar w:fldCharType="separate"/>
        </w:r>
        <w:r w:rsidR="00987A1E">
          <w:rPr>
            <w:noProof/>
            <w:webHidden/>
          </w:rPr>
          <w:t>9</w:t>
        </w:r>
        <w:r w:rsidR="00987A1E">
          <w:rPr>
            <w:noProof/>
            <w:webHidden/>
          </w:rPr>
          <w:fldChar w:fldCharType="end"/>
        </w:r>
      </w:hyperlink>
    </w:p>
    <w:p w14:paraId="72E2460C" w14:textId="77777777" w:rsidR="00987A1E" w:rsidRDefault="008B027A">
      <w:pPr>
        <w:pStyle w:val="Sumrio2"/>
        <w:tabs>
          <w:tab w:val="left" w:pos="660"/>
          <w:tab w:val="right" w:leader="dot" w:pos="9061"/>
        </w:tabs>
        <w:rPr>
          <w:rFonts w:asciiTheme="minorHAnsi" w:eastAsiaTheme="minorEastAsia" w:hAnsiTheme="minorHAnsi" w:cstheme="minorBidi"/>
          <w:b w:val="0"/>
          <w:noProof/>
          <w:sz w:val="22"/>
          <w:szCs w:val="22"/>
        </w:rPr>
      </w:pPr>
      <w:hyperlink w:anchor="_Toc471305431" w:history="1">
        <w:r w:rsidR="00987A1E" w:rsidRPr="00190293">
          <w:rPr>
            <w:rStyle w:val="Hyperlink"/>
            <w:noProof/>
          </w:rPr>
          <w:t>1.4</w:t>
        </w:r>
        <w:r w:rsidR="00987A1E">
          <w:rPr>
            <w:rFonts w:asciiTheme="minorHAnsi" w:eastAsiaTheme="minorEastAsia" w:hAnsiTheme="minorHAnsi" w:cstheme="minorBidi"/>
            <w:b w:val="0"/>
            <w:noProof/>
            <w:sz w:val="22"/>
            <w:szCs w:val="22"/>
          </w:rPr>
          <w:tab/>
        </w:r>
        <w:r w:rsidR="00987A1E" w:rsidRPr="00190293">
          <w:rPr>
            <w:rStyle w:val="Hyperlink"/>
            <w:noProof/>
          </w:rPr>
          <w:t>Justificativa</w:t>
        </w:r>
        <w:r w:rsidR="00987A1E">
          <w:rPr>
            <w:noProof/>
            <w:webHidden/>
          </w:rPr>
          <w:tab/>
        </w:r>
        <w:r w:rsidR="00987A1E">
          <w:rPr>
            <w:noProof/>
            <w:webHidden/>
          </w:rPr>
          <w:fldChar w:fldCharType="begin"/>
        </w:r>
        <w:r w:rsidR="00987A1E">
          <w:rPr>
            <w:noProof/>
            <w:webHidden/>
          </w:rPr>
          <w:instrText xml:space="preserve"> PAGEREF _Toc471305431 \h </w:instrText>
        </w:r>
        <w:r w:rsidR="00987A1E">
          <w:rPr>
            <w:noProof/>
            <w:webHidden/>
          </w:rPr>
        </w:r>
        <w:r w:rsidR="00987A1E">
          <w:rPr>
            <w:noProof/>
            <w:webHidden/>
          </w:rPr>
          <w:fldChar w:fldCharType="separate"/>
        </w:r>
        <w:r w:rsidR="00987A1E">
          <w:rPr>
            <w:noProof/>
            <w:webHidden/>
          </w:rPr>
          <w:t>9</w:t>
        </w:r>
        <w:r w:rsidR="00987A1E">
          <w:rPr>
            <w:noProof/>
            <w:webHidden/>
          </w:rPr>
          <w:fldChar w:fldCharType="end"/>
        </w:r>
      </w:hyperlink>
    </w:p>
    <w:p w14:paraId="6DA62AD3" w14:textId="77777777" w:rsidR="00987A1E" w:rsidRDefault="008B027A">
      <w:pPr>
        <w:pStyle w:val="Sumrio2"/>
        <w:tabs>
          <w:tab w:val="left" w:pos="660"/>
          <w:tab w:val="right" w:leader="dot" w:pos="9061"/>
        </w:tabs>
        <w:rPr>
          <w:rFonts w:asciiTheme="minorHAnsi" w:eastAsiaTheme="minorEastAsia" w:hAnsiTheme="minorHAnsi" w:cstheme="minorBidi"/>
          <w:b w:val="0"/>
          <w:noProof/>
          <w:sz w:val="22"/>
          <w:szCs w:val="22"/>
        </w:rPr>
      </w:pPr>
      <w:hyperlink w:anchor="_Toc471305432" w:history="1">
        <w:r w:rsidR="00987A1E" w:rsidRPr="00190293">
          <w:rPr>
            <w:rStyle w:val="Hyperlink"/>
            <w:noProof/>
          </w:rPr>
          <w:t>2</w:t>
        </w:r>
        <w:r w:rsidR="00987A1E">
          <w:rPr>
            <w:rFonts w:asciiTheme="minorHAnsi" w:eastAsiaTheme="minorEastAsia" w:hAnsiTheme="minorHAnsi" w:cstheme="minorBidi"/>
            <w:b w:val="0"/>
            <w:noProof/>
            <w:sz w:val="22"/>
            <w:szCs w:val="22"/>
          </w:rPr>
          <w:tab/>
        </w:r>
        <w:r w:rsidR="00987A1E" w:rsidRPr="00190293">
          <w:rPr>
            <w:rStyle w:val="Hyperlink"/>
            <w:noProof/>
          </w:rPr>
          <w:t>FUNDAMENTAÇÃO TEÓRICA</w:t>
        </w:r>
        <w:r w:rsidR="00987A1E">
          <w:rPr>
            <w:noProof/>
            <w:webHidden/>
          </w:rPr>
          <w:tab/>
        </w:r>
        <w:r w:rsidR="00987A1E">
          <w:rPr>
            <w:noProof/>
            <w:webHidden/>
          </w:rPr>
          <w:fldChar w:fldCharType="begin"/>
        </w:r>
        <w:r w:rsidR="00987A1E">
          <w:rPr>
            <w:noProof/>
            <w:webHidden/>
          </w:rPr>
          <w:instrText xml:space="preserve"> PAGEREF _Toc471305432 \h </w:instrText>
        </w:r>
        <w:r w:rsidR="00987A1E">
          <w:rPr>
            <w:noProof/>
            <w:webHidden/>
          </w:rPr>
        </w:r>
        <w:r w:rsidR="00987A1E">
          <w:rPr>
            <w:noProof/>
            <w:webHidden/>
          </w:rPr>
          <w:fldChar w:fldCharType="separate"/>
        </w:r>
        <w:r w:rsidR="00987A1E">
          <w:rPr>
            <w:noProof/>
            <w:webHidden/>
          </w:rPr>
          <w:t>10</w:t>
        </w:r>
        <w:r w:rsidR="00987A1E">
          <w:rPr>
            <w:noProof/>
            <w:webHidden/>
          </w:rPr>
          <w:fldChar w:fldCharType="end"/>
        </w:r>
      </w:hyperlink>
    </w:p>
    <w:p w14:paraId="1AC5D338" w14:textId="77777777" w:rsidR="00987A1E" w:rsidRDefault="008B027A">
      <w:pPr>
        <w:pStyle w:val="Sumrio2"/>
        <w:tabs>
          <w:tab w:val="left" w:pos="660"/>
          <w:tab w:val="right" w:leader="dot" w:pos="9061"/>
        </w:tabs>
        <w:rPr>
          <w:rFonts w:asciiTheme="minorHAnsi" w:eastAsiaTheme="minorEastAsia" w:hAnsiTheme="minorHAnsi" w:cstheme="minorBidi"/>
          <w:b w:val="0"/>
          <w:noProof/>
          <w:sz w:val="22"/>
          <w:szCs w:val="22"/>
        </w:rPr>
      </w:pPr>
      <w:hyperlink w:anchor="_Toc471305433" w:history="1">
        <w:r w:rsidR="00987A1E" w:rsidRPr="00190293">
          <w:rPr>
            <w:rStyle w:val="Hyperlink"/>
            <w:noProof/>
          </w:rPr>
          <w:t>2.1</w:t>
        </w:r>
        <w:r w:rsidR="00987A1E">
          <w:rPr>
            <w:rFonts w:asciiTheme="minorHAnsi" w:eastAsiaTheme="minorEastAsia" w:hAnsiTheme="minorHAnsi" w:cstheme="minorBidi"/>
            <w:b w:val="0"/>
            <w:noProof/>
            <w:sz w:val="22"/>
            <w:szCs w:val="22"/>
          </w:rPr>
          <w:tab/>
        </w:r>
        <w:r w:rsidR="00987A1E" w:rsidRPr="00190293">
          <w:rPr>
            <w:rStyle w:val="Hyperlink"/>
            <w:noProof/>
          </w:rPr>
          <w:t>Modelagem Exploratória</w:t>
        </w:r>
        <w:r w:rsidR="00987A1E">
          <w:rPr>
            <w:noProof/>
            <w:webHidden/>
          </w:rPr>
          <w:tab/>
        </w:r>
        <w:r w:rsidR="00987A1E">
          <w:rPr>
            <w:noProof/>
            <w:webHidden/>
          </w:rPr>
          <w:fldChar w:fldCharType="begin"/>
        </w:r>
        <w:r w:rsidR="00987A1E">
          <w:rPr>
            <w:noProof/>
            <w:webHidden/>
          </w:rPr>
          <w:instrText xml:space="preserve"> PAGEREF _Toc471305433 \h </w:instrText>
        </w:r>
        <w:r w:rsidR="00987A1E">
          <w:rPr>
            <w:noProof/>
            <w:webHidden/>
          </w:rPr>
        </w:r>
        <w:r w:rsidR="00987A1E">
          <w:rPr>
            <w:noProof/>
            <w:webHidden/>
          </w:rPr>
          <w:fldChar w:fldCharType="separate"/>
        </w:r>
        <w:r w:rsidR="00987A1E">
          <w:rPr>
            <w:noProof/>
            <w:webHidden/>
          </w:rPr>
          <w:t>11</w:t>
        </w:r>
        <w:r w:rsidR="00987A1E">
          <w:rPr>
            <w:noProof/>
            <w:webHidden/>
          </w:rPr>
          <w:fldChar w:fldCharType="end"/>
        </w:r>
      </w:hyperlink>
    </w:p>
    <w:p w14:paraId="3244DAD8" w14:textId="77777777" w:rsidR="00987A1E" w:rsidRDefault="008B027A">
      <w:pPr>
        <w:pStyle w:val="Sumrio1"/>
        <w:tabs>
          <w:tab w:val="left" w:pos="660"/>
          <w:tab w:val="right" w:leader="dot" w:pos="9061"/>
        </w:tabs>
        <w:rPr>
          <w:rFonts w:asciiTheme="minorHAnsi" w:eastAsiaTheme="minorEastAsia" w:hAnsiTheme="minorHAnsi" w:cstheme="minorBidi"/>
          <w:b w:val="0"/>
          <w:caps w:val="0"/>
          <w:noProof/>
          <w:sz w:val="22"/>
          <w:szCs w:val="22"/>
        </w:rPr>
      </w:pPr>
      <w:hyperlink w:anchor="_Toc471305434" w:history="1">
        <w:r w:rsidR="00987A1E" w:rsidRPr="00190293">
          <w:rPr>
            <w:rStyle w:val="Hyperlink"/>
            <w:noProof/>
          </w:rPr>
          <w:t>2.</w:t>
        </w:r>
        <w:r w:rsidR="00987A1E">
          <w:rPr>
            <w:rFonts w:asciiTheme="minorHAnsi" w:eastAsiaTheme="minorEastAsia" w:hAnsiTheme="minorHAnsi" w:cstheme="minorBidi"/>
            <w:b w:val="0"/>
            <w:caps w:val="0"/>
            <w:noProof/>
            <w:sz w:val="22"/>
            <w:szCs w:val="22"/>
          </w:rPr>
          <w:tab/>
        </w:r>
        <w:r w:rsidR="00987A1E" w:rsidRPr="00190293">
          <w:rPr>
            <w:rStyle w:val="Hyperlink"/>
            <w:noProof/>
          </w:rPr>
          <w:t>FUNDAMENTAÇÃO TEÓRICA</w:t>
        </w:r>
        <w:r w:rsidR="00987A1E">
          <w:rPr>
            <w:noProof/>
            <w:webHidden/>
          </w:rPr>
          <w:tab/>
        </w:r>
        <w:r w:rsidR="00987A1E">
          <w:rPr>
            <w:noProof/>
            <w:webHidden/>
          </w:rPr>
          <w:fldChar w:fldCharType="begin"/>
        </w:r>
        <w:r w:rsidR="00987A1E">
          <w:rPr>
            <w:noProof/>
            <w:webHidden/>
          </w:rPr>
          <w:instrText xml:space="preserve"> PAGEREF _Toc471305434 \h </w:instrText>
        </w:r>
        <w:r w:rsidR="00987A1E">
          <w:rPr>
            <w:noProof/>
            <w:webHidden/>
          </w:rPr>
        </w:r>
        <w:r w:rsidR="00987A1E">
          <w:rPr>
            <w:noProof/>
            <w:webHidden/>
          </w:rPr>
          <w:fldChar w:fldCharType="separate"/>
        </w:r>
        <w:r w:rsidR="00987A1E">
          <w:rPr>
            <w:noProof/>
            <w:webHidden/>
          </w:rPr>
          <w:t>11</w:t>
        </w:r>
        <w:r w:rsidR="00987A1E">
          <w:rPr>
            <w:noProof/>
            <w:webHidden/>
          </w:rPr>
          <w:fldChar w:fldCharType="end"/>
        </w:r>
      </w:hyperlink>
    </w:p>
    <w:p w14:paraId="168C5F99" w14:textId="77777777" w:rsidR="00987A1E" w:rsidRDefault="008B027A">
      <w:pPr>
        <w:pStyle w:val="Sumrio1"/>
        <w:tabs>
          <w:tab w:val="left" w:pos="660"/>
          <w:tab w:val="right" w:leader="dot" w:pos="9061"/>
        </w:tabs>
        <w:rPr>
          <w:rFonts w:asciiTheme="minorHAnsi" w:eastAsiaTheme="minorEastAsia" w:hAnsiTheme="minorHAnsi" w:cstheme="minorBidi"/>
          <w:b w:val="0"/>
          <w:caps w:val="0"/>
          <w:noProof/>
          <w:sz w:val="22"/>
          <w:szCs w:val="22"/>
        </w:rPr>
      </w:pPr>
      <w:hyperlink w:anchor="_Toc471305435" w:history="1">
        <w:r w:rsidR="00987A1E" w:rsidRPr="00190293">
          <w:rPr>
            <w:rStyle w:val="Hyperlink"/>
            <w:noProof/>
          </w:rPr>
          <w:t>3.</w:t>
        </w:r>
        <w:r w:rsidR="00987A1E">
          <w:rPr>
            <w:rFonts w:asciiTheme="minorHAnsi" w:eastAsiaTheme="minorEastAsia" w:hAnsiTheme="minorHAnsi" w:cstheme="minorBidi"/>
            <w:b w:val="0"/>
            <w:caps w:val="0"/>
            <w:noProof/>
            <w:sz w:val="22"/>
            <w:szCs w:val="22"/>
          </w:rPr>
          <w:tab/>
        </w:r>
        <w:r w:rsidR="00987A1E" w:rsidRPr="00190293">
          <w:rPr>
            <w:rStyle w:val="Hyperlink"/>
            <w:noProof/>
          </w:rPr>
          <w:t>FUNDAMENTAÇÃO TEÓRICA</w:t>
        </w:r>
        <w:r w:rsidR="00987A1E">
          <w:rPr>
            <w:noProof/>
            <w:webHidden/>
          </w:rPr>
          <w:tab/>
        </w:r>
        <w:r w:rsidR="00987A1E">
          <w:rPr>
            <w:noProof/>
            <w:webHidden/>
          </w:rPr>
          <w:fldChar w:fldCharType="begin"/>
        </w:r>
        <w:r w:rsidR="00987A1E">
          <w:rPr>
            <w:noProof/>
            <w:webHidden/>
          </w:rPr>
          <w:instrText xml:space="preserve"> PAGEREF _Toc471305435 \h </w:instrText>
        </w:r>
        <w:r w:rsidR="00987A1E">
          <w:rPr>
            <w:noProof/>
            <w:webHidden/>
          </w:rPr>
        </w:r>
        <w:r w:rsidR="00987A1E">
          <w:rPr>
            <w:noProof/>
            <w:webHidden/>
          </w:rPr>
          <w:fldChar w:fldCharType="separate"/>
        </w:r>
        <w:r w:rsidR="00987A1E">
          <w:rPr>
            <w:noProof/>
            <w:webHidden/>
          </w:rPr>
          <w:t>11</w:t>
        </w:r>
        <w:r w:rsidR="00987A1E">
          <w:rPr>
            <w:noProof/>
            <w:webHidden/>
          </w:rPr>
          <w:fldChar w:fldCharType="end"/>
        </w:r>
      </w:hyperlink>
    </w:p>
    <w:p w14:paraId="223C1CDE" w14:textId="77777777" w:rsidR="00987A1E" w:rsidRDefault="008B027A">
      <w:pPr>
        <w:pStyle w:val="Sumrio2"/>
        <w:tabs>
          <w:tab w:val="right" w:leader="dot" w:pos="9061"/>
        </w:tabs>
        <w:rPr>
          <w:rFonts w:asciiTheme="minorHAnsi" w:eastAsiaTheme="minorEastAsia" w:hAnsiTheme="minorHAnsi" w:cstheme="minorBidi"/>
          <w:b w:val="0"/>
          <w:noProof/>
          <w:sz w:val="22"/>
          <w:szCs w:val="22"/>
        </w:rPr>
      </w:pPr>
      <w:hyperlink w:anchor="_Toc471305436" w:history="1">
        <w:r w:rsidR="00987A1E" w:rsidRPr="00190293">
          <w:rPr>
            <w:rStyle w:val="Hyperlink"/>
            <w:noProof/>
          </w:rPr>
          <w:t>2.2</w:t>
        </w:r>
        <w:r w:rsidR="00987A1E">
          <w:rPr>
            <w:noProof/>
            <w:webHidden/>
          </w:rPr>
          <w:tab/>
        </w:r>
        <w:r w:rsidR="00987A1E">
          <w:rPr>
            <w:noProof/>
            <w:webHidden/>
          </w:rPr>
          <w:fldChar w:fldCharType="begin"/>
        </w:r>
        <w:r w:rsidR="00987A1E">
          <w:rPr>
            <w:noProof/>
            <w:webHidden/>
          </w:rPr>
          <w:instrText xml:space="preserve"> PAGEREF _Toc471305436 \h </w:instrText>
        </w:r>
        <w:r w:rsidR="00987A1E">
          <w:rPr>
            <w:noProof/>
            <w:webHidden/>
          </w:rPr>
        </w:r>
        <w:r w:rsidR="00987A1E">
          <w:rPr>
            <w:noProof/>
            <w:webHidden/>
          </w:rPr>
          <w:fldChar w:fldCharType="separate"/>
        </w:r>
        <w:r w:rsidR="00987A1E">
          <w:rPr>
            <w:noProof/>
            <w:webHidden/>
          </w:rPr>
          <w:t>11</w:t>
        </w:r>
        <w:r w:rsidR="00987A1E">
          <w:rPr>
            <w:noProof/>
            <w:webHidden/>
          </w:rPr>
          <w:fldChar w:fldCharType="end"/>
        </w:r>
      </w:hyperlink>
    </w:p>
    <w:p w14:paraId="772C3189" w14:textId="77777777" w:rsidR="00987A1E" w:rsidRDefault="008B027A">
      <w:pPr>
        <w:pStyle w:val="Sumrio1"/>
        <w:tabs>
          <w:tab w:val="left" w:pos="660"/>
          <w:tab w:val="right" w:leader="dot" w:pos="9061"/>
        </w:tabs>
        <w:rPr>
          <w:rFonts w:asciiTheme="minorHAnsi" w:eastAsiaTheme="minorEastAsia" w:hAnsiTheme="minorHAnsi" w:cstheme="minorBidi"/>
          <w:b w:val="0"/>
          <w:caps w:val="0"/>
          <w:noProof/>
          <w:sz w:val="22"/>
          <w:szCs w:val="22"/>
        </w:rPr>
      </w:pPr>
      <w:hyperlink w:anchor="_Toc471305437" w:history="1">
        <w:r w:rsidR="00987A1E" w:rsidRPr="00190293">
          <w:rPr>
            <w:rStyle w:val="Hyperlink"/>
            <w:noProof/>
          </w:rPr>
          <w:t>4.</w:t>
        </w:r>
        <w:r w:rsidR="00987A1E">
          <w:rPr>
            <w:rFonts w:asciiTheme="minorHAnsi" w:eastAsiaTheme="minorEastAsia" w:hAnsiTheme="minorHAnsi" w:cstheme="minorBidi"/>
            <w:b w:val="0"/>
            <w:caps w:val="0"/>
            <w:noProof/>
            <w:sz w:val="22"/>
            <w:szCs w:val="22"/>
          </w:rPr>
          <w:tab/>
        </w:r>
        <w:r w:rsidR="00987A1E" w:rsidRPr="00190293">
          <w:rPr>
            <w:rStyle w:val="Hyperlink"/>
            <w:noProof/>
          </w:rPr>
          <w:t>FUNDAMENTAÇÃO TEÓRICA</w:t>
        </w:r>
        <w:r w:rsidR="00987A1E">
          <w:rPr>
            <w:noProof/>
            <w:webHidden/>
          </w:rPr>
          <w:tab/>
        </w:r>
        <w:r w:rsidR="00987A1E">
          <w:rPr>
            <w:noProof/>
            <w:webHidden/>
          </w:rPr>
          <w:fldChar w:fldCharType="begin"/>
        </w:r>
        <w:r w:rsidR="00987A1E">
          <w:rPr>
            <w:noProof/>
            <w:webHidden/>
          </w:rPr>
          <w:instrText xml:space="preserve"> PAGEREF _Toc471305437 \h </w:instrText>
        </w:r>
        <w:r w:rsidR="00987A1E">
          <w:rPr>
            <w:noProof/>
            <w:webHidden/>
          </w:rPr>
        </w:r>
        <w:r w:rsidR="00987A1E">
          <w:rPr>
            <w:noProof/>
            <w:webHidden/>
          </w:rPr>
          <w:fldChar w:fldCharType="separate"/>
        </w:r>
        <w:r w:rsidR="00987A1E">
          <w:rPr>
            <w:noProof/>
            <w:webHidden/>
          </w:rPr>
          <w:t>11</w:t>
        </w:r>
        <w:r w:rsidR="00987A1E">
          <w:rPr>
            <w:noProof/>
            <w:webHidden/>
          </w:rPr>
          <w:fldChar w:fldCharType="end"/>
        </w:r>
      </w:hyperlink>
    </w:p>
    <w:p w14:paraId="75753A25" w14:textId="77777777" w:rsidR="00987A1E" w:rsidRDefault="008B027A">
      <w:pPr>
        <w:pStyle w:val="Sumrio2"/>
        <w:tabs>
          <w:tab w:val="left" w:pos="660"/>
          <w:tab w:val="right" w:leader="dot" w:pos="9061"/>
        </w:tabs>
        <w:rPr>
          <w:rFonts w:asciiTheme="minorHAnsi" w:eastAsiaTheme="minorEastAsia" w:hAnsiTheme="minorHAnsi" w:cstheme="minorBidi"/>
          <w:b w:val="0"/>
          <w:noProof/>
          <w:sz w:val="22"/>
          <w:szCs w:val="22"/>
        </w:rPr>
      </w:pPr>
      <w:hyperlink w:anchor="_Toc471305438" w:history="1">
        <w:r w:rsidR="00987A1E" w:rsidRPr="00190293">
          <w:rPr>
            <w:rStyle w:val="Hyperlink"/>
            <w:noProof/>
          </w:rPr>
          <w:t>2.3</w:t>
        </w:r>
        <w:r w:rsidR="00987A1E">
          <w:rPr>
            <w:rFonts w:asciiTheme="minorHAnsi" w:eastAsiaTheme="minorEastAsia" w:hAnsiTheme="minorHAnsi" w:cstheme="minorBidi"/>
            <w:b w:val="0"/>
            <w:noProof/>
            <w:sz w:val="22"/>
            <w:szCs w:val="22"/>
          </w:rPr>
          <w:tab/>
        </w:r>
        <w:r w:rsidR="00987A1E" w:rsidRPr="00190293">
          <w:rPr>
            <w:rStyle w:val="Hyperlink"/>
            <w:noProof/>
          </w:rPr>
          <w:t>2.1 Título do Subcapítulo</w:t>
        </w:r>
        <w:r w:rsidR="00987A1E">
          <w:rPr>
            <w:noProof/>
            <w:webHidden/>
          </w:rPr>
          <w:tab/>
        </w:r>
        <w:r w:rsidR="00987A1E">
          <w:rPr>
            <w:noProof/>
            <w:webHidden/>
          </w:rPr>
          <w:fldChar w:fldCharType="begin"/>
        </w:r>
        <w:r w:rsidR="00987A1E">
          <w:rPr>
            <w:noProof/>
            <w:webHidden/>
          </w:rPr>
          <w:instrText xml:space="preserve"> PAGEREF _Toc471305438 \h </w:instrText>
        </w:r>
        <w:r w:rsidR="00987A1E">
          <w:rPr>
            <w:noProof/>
            <w:webHidden/>
          </w:rPr>
        </w:r>
        <w:r w:rsidR="00987A1E">
          <w:rPr>
            <w:noProof/>
            <w:webHidden/>
          </w:rPr>
          <w:fldChar w:fldCharType="separate"/>
        </w:r>
        <w:r w:rsidR="00987A1E">
          <w:rPr>
            <w:noProof/>
            <w:webHidden/>
          </w:rPr>
          <w:t>13</w:t>
        </w:r>
        <w:r w:rsidR="00987A1E">
          <w:rPr>
            <w:noProof/>
            <w:webHidden/>
          </w:rPr>
          <w:fldChar w:fldCharType="end"/>
        </w:r>
      </w:hyperlink>
    </w:p>
    <w:p w14:paraId="2D449481" w14:textId="77777777" w:rsidR="00987A1E" w:rsidRDefault="008B027A">
      <w:pPr>
        <w:pStyle w:val="Sumrio3"/>
        <w:tabs>
          <w:tab w:val="left" w:pos="880"/>
        </w:tabs>
        <w:rPr>
          <w:rFonts w:asciiTheme="minorHAnsi" w:eastAsiaTheme="minorEastAsia" w:hAnsiTheme="minorHAnsi" w:cstheme="minorBidi"/>
          <w:noProof/>
          <w:sz w:val="22"/>
          <w:szCs w:val="22"/>
        </w:rPr>
      </w:pPr>
      <w:hyperlink w:anchor="_Toc471305439" w:history="1">
        <w:r w:rsidR="00987A1E" w:rsidRPr="00190293">
          <w:rPr>
            <w:rStyle w:val="Hyperlink"/>
            <w:noProof/>
          </w:rPr>
          <w:t>2.3.1</w:t>
        </w:r>
        <w:r w:rsidR="00987A1E">
          <w:rPr>
            <w:rFonts w:asciiTheme="minorHAnsi" w:eastAsiaTheme="minorEastAsia" w:hAnsiTheme="minorHAnsi" w:cstheme="minorBidi"/>
            <w:noProof/>
            <w:sz w:val="22"/>
            <w:szCs w:val="22"/>
          </w:rPr>
          <w:tab/>
        </w:r>
        <w:r w:rsidR="00987A1E" w:rsidRPr="00190293">
          <w:rPr>
            <w:rStyle w:val="Hyperlink"/>
            <w:noProof/>
          </w:rPr>
          <w:t>2.1.1 Título do Subcapítulo</w:t>
        </w:r>
        <w:r w:rsidR="00987A1E">
          <w:rPr>
            <w:noProof/>
            <w:webHidden/>
          </w:rPr>
          <w:tab/>
        </w:r>
        <w:r w:rsidR="00987A1E">
          <w:rPr>
            <w:noProof/>
            <w:webHidden/>
          </w:rPr>
          <w:fldChar w:fldCharType="begin"/>
        </w:r>
        <w:r w:rsidR="00987A1E">
          <w:rPr>
            <w:noProof/>
            <w:webHidden/>
          </w:rPr>
          <w:instrText xml:space="preserve"> PAGEREF _Toc471305439 \h </w:instrText>
        </w:r>
        <w:r w:rsidR="00987A1E">
          <w:rPr>
            <w:noProof/>
            <w:webHidden/>
          </w:rPr>
        </w:r>
        <w:r w:rsidR="00987A1E">
          <w:rPr>
            <w:noProof/>
            <w:webHidden/>
          </w:rPr>
          <w:fldChar w:fldCharType="separate"/>
        </w:r>
        <w:r w:rsidR="00987A1E">
          <w:rPr>
            <w:noProof/>
            <w:webHidden/>
          </w:rPr>
          <w:t>14</w:t>
        </w:r>
        <w:r w:rsidR="00987A1E">
          <w:rPr>
            <w:noProof/>
            <w:webHidden/>
          </w:rPr>
          <w:fldChar w:fldCharType="end"/>
        </w:r>
      </w:hyperlink>
    </w:p>
    <w:p w14:paraId="3B01E477" w14:textId="77777777" w:rsidR="00987A1E" w:rsidRDefault="008B027A">
      <w:pPr>
        <w:pStyle w:val="Sumrio1"/>
        <w:tabs>
          <w:tab w:val="left" w:pos="660"/>
          <w:tab w:val="right" w:leader="dot" w:pos="9061"/>
        </w:tabs>
        <w:rPr>
          <w:rFonts w:asciiTheme="minorHAnsi" w:eastAsiaTheme="minorEastAsia" w:hAnsiTheme="minorHAnsi" w:cstheme="minorBidi"/>
          <w:b w:val="0"/>
          <w:caps w:val="0"/>
          <w:noProof/>
          <w:sz w:val="22"/>
          <w:szCs w:val="22"/>
        </w:rPr>
      </w:pPr>
      <w:hyperlink w:anchor="_Toc471305440" w:history="1">
        <w:r w:rsidR="00987A1E" w:rsidRPr="00190293">
          <w:rPr>
            <w:rStyle w:val="Hyperlink"/>
            <w:noProof/>
          </w:rPr>
          <w:t>5.</w:t>
        </w:r>
        <w:r w:rsidR="00987A1E">
          <w:rPr>
            <w:rFonts w:asciiTheme="minorHAnsi" w:eastAsiaTheme="minorEastAsia" w:hAnsiTheme="minorHAnsi" w:cstheme="minorBidi"/>
            <w:b w:val="0"/>
            <w:caps w:val="0"/>
            <w:noProof/>
            <w:sz w:val="22"/>
            <w:szCs w:val="22"/>
          </w:rPr>
          <w:tab/>
        </w:r>
        <w:r w:rsidR="00987A1E" w:rsidRPr="00190293">
          <w:rPr>
            <w:rStyle w:val="Hyperlink"/>
            <w:noProof/>
          </w:rPr>
          <w:t>3 METODOLOGIA</w:t>
        </w:r>
        <w:r w:rsidR="00987A1E">
          <w:rPr>
            <w:noProof/>
            <w:webHidden/>
          </w:rPr>
          <w:tab/>
        </w:r>
        <w:r w:rsidR="00987A1E">
          <w:rPr>
            <w:noProof/>
            <w:webHidden/>
          </w:rPr>
          <w:fldChar w:fldCharType="begin"/>
        </w:r>
        <w:r w:rsidR="00987A1E">
          <w:rPr>
            <w:noProof/>
            <w:webHidden/>
          </w:rPr>
          <w:instrText xml:space="preserve"> PAGEREF _Toc471305440 \h </w:instrText>
        </w:r>
        <w:r w:rsidR="00987A1E">
          <w:rPr>
            <w:noProof/>
            <w:webHidden/>
          </w:rPr>
        </w:r>
        <w:r w:rsidR="00987A1E">
          <w:rPr>
            <w:noProof/>
            <w:webHidden/>
          </w:rPr>
          <w:fldChar w:fldCharType="separate"/>
        </w:r>
        <w:r w:rsidR="00987A1E">
          <w:rPr>
            <w:noProof/>
            <w:webHidden/>
          </w:rPr>
          <w:t>16</w:t>
        </w:r>
        <w:r w:rsidR="00987A1E">
          <w:rPr>
            <w:noProof/>
            <w:webHidden/>
          </w:rPr>
          <w:fldChar w:fldCharType="end"/>
        </w:r>
      </w:hyperlink>
    </w:p>
    <w:p w14:paraId="52A68DA2" w14:textId="77777777" w:rsidR="00987A1E" w:rsidRDefault="008B027A">
      <w:pPr>
        <w:pStyle w:val="Sumrio1"/>
        <w:tabs>
          <w:tab w:val="left" w:pos="660"/>
          <w:tab w:val="right" w:leader="dot" w:pos="9061"/>
        </w:tabs>
        <w:rPr>
          <w:rFonts w:asciiTheme="minorHAnsi" w:eastAsiaTheme="minorEastAsia" w:hAnsiTheme="minorHAnsi" w:cstheme="minorBidi"/>
          <w:b w:val="0"/>
          <w:caps w:val="0"/>
          <w:noProof/>
          <w:sz w:val="22"/>
          <w:szCs w:val="22"/>
        </w:rPr>
      </w:pPr>
      <w:hyperlink w:anchor="_Toc471305441" w:history="1">
        <w:r w:rsidR="00987A1E" w:rsidRPr="00190293">
          <w:rPr>
            <w:rStyle w:val="Hyperlink"/>
            <w:noProof/>
          </w:rPr>
          <w:t>6.</w:t>
        </w:r>
        <w:r w:rsidR="00987A1E">
          <w:rPr>
            <w:rFonts w:asciiTheme="minorHAnsi" w:eastAsiaTheme="minorEastAsia" w:hAnsiTheme="minorHAnsi" w:cstheme="minorBidi"/>
            <w:b w:val="0"/>
            <w:caps w:val="0"/>
            <w:noProof/>
            <w:sz w:val="22"/>
            <w:szCs w:val="22"/>
          </w:rPr>
          <w:tab/>
        </w:r>
        <w:r w:rsidR="00987A1E" w:rsidRPr="00190293">
          <w:rPr>
            <w:rStyle w:val="Hyperlink"/>
            <w:noProof/>
          </w:rPr>
          <w:t>4 CRONOGRAMA</w:t>
        </w:r>
        <w:r w:rsidR="00987A1E">
          <w:rPr>
            <w:noProof/>
            <w:webHidden/>
          </w:rPr>
          <w:tab/>
        </w:r>
        <w:r w:rsidR="00987A1E">
          <w:rPr>
            <w:noProof/>
            <w:webHidden/>
          </w:rPr>
          <w:fldChar w:fldCharType="begin"/>
        </w:r>
        <w:r w:rsidR="00987A1E">
          <w:rPr>
            <w:noProof/>
            <w:webHidden/>
          </w:rPr>
          <w:instrText xml:space="preserve"> PAGEREF _Toc471305441 \h </w:instrText>
        </w:r>
        <w:r w:rsidR="00987A1E">
          <w:rPr>
            <w:noProof/>
            <w:webHidden/>
          </w:rPr>
        </w:r>
        <w:r w:rsidR="00987A1E">
          <w:rPr>
            <w:noProof/>
            <w:webHidden/>
          </w:rPr>
          <w:fldChar w:fldCharType="separate"/>
        </w:r>
        <w:r w:rsidR="00987A1E">
          <w:rPr>
            <w:noProof/>
            <w:webHidden/>
          </w:rPr>
          <w:t>17</w:t>
        </w:r>
        <w:r w:rsidR="00987A1E">
          <w:rPr>
            <w:noProof/>
            <w:webHidden/>
          </w:rPr>
          <w:fldChar w:fldCharType="end"/>
        </w:r>
      </w:hyperlink>
    </w:p>
    <w:p w14:paraId="5A9468FA" w14:textId="77777777" w:rsidR="00987A1E" w:rsidRDefault="008B027A">
      <w:pPr>
        <w:pStyle w:val="Sumrio1"/>
        <w:tabs>
          <w:tab w:val="left" w:pos="660"/>
          <w:tab w:val="right" w:leader="dot" w:pos="9061"/>
        </w:tabs>
        <w:rPr>
          <w:rFonts w:asciiTheme="minorHAnsi" w:eastAsiaTheme="minorEastAsia" w:hAnsiTheme="minorHAnsi" w:cstheme="minorBidi"/>
          <w:b w:val="0"/>
          <w:caps w:val="0"/>
          <w:noProof/>
          <w:sz w:val="22"/>
          <w:szCs w:val="22"/>
        </w:rPr>
      </w:pPr>
      <w:hyperlink w:anchor="_Toc471305442" w:history="1">
        <w:r w:rsidR="00987A1E" w:rsidRPr="00190293">
          <w:rPr>
            <w:rStyle w:val="Hyperlink"/>
            <w:noProof/>
          </w:rPr>
          <w:t>7.</w:t>
        </w:r>
        <w:r w:rsidR="00987A1E">
          <w:rPr>
            <w:rFonts w:asciiTheme="minorHAnsi" w:eastAsiaTheme="minorEastAsia" w:hAnsiTheme="minorHAnsi" w:cstheme="minorBidi"/>
            <w:b w:val="0"/>
            <w:caps w:val="0"/>
            <w:noProof/>
            <w:sz w:val="22"/>
            <w:szCs w:val="22"/>
          </w:rPr>
          <w:tab/>
        </w:r>
        <w:r w:rsidR="00987A1E" w:rsidRPr="00190293">
          <w:rPr>
            <w:rStyle w:val="Hyperlink"/>
            <w:noProof/>
          </w:rPr>
          <w:t>REFERÊNCIAS</w:t>
        </w:r>
        <w:r w:rsidR="00987A1E">
          <w:rPr>
            <w:noProof/>
            <w:webHidden/>
          </w:rPr>
          <w:tab/>
        </w:r>
        <w:r w:rsidR="00987A1E">
          <w:rPr>
            <w:noProof/>
            <w:webHidden/>
          </w:rPr>
          <w:fldChar w:fldCharType="begin"/>
        </w:r>
        <w:r w:rsidR="00987A1E">
          <w:rPr>
            <w:noProof/>
            <w:webHidden/>
          </w:rPr>
          <w:instrText xml:space="preserve"> PAGEREF _Toc471305442 \h </w:instrText>
        </w:r>
        <w:r w:rsidR="00987A1E">
          <w:rPr>
            <w:noProof/>
            <w:webHidden/>
          </w:rPr>
        </w:r>
        <w:r w:rsidR="00987A1E">
          <w:rPr>
            <w:noProof/>
            <w:webHidden/>
          </w:rPr>
          <w:fldChar w:fldCharType="separate"/>
        </w:r>
        <w:r w:rsidR="00987A1E">
          <w:rPr>
            <w:noProof/>
            <w:webHidden/>
          </w:rPr>
          <w:t>18</w:t>
        </w:r>
        <w:r w:rsidR="00987A1E">
          <w:rPr>
            <w:noProof/>
            <w:webHidden/>
          </w:rPr>
          <w:fldChar w:fldCharType="end"/>
        </w:r>
      </w:hyperlink>
    </w:p>
    <w:p w14:paraId="0A8C1298" w14:textId="77777777" w:rsidR="00987A1E" w:rsidRDefault="008B027A">
      <w:pPr>
        <w:pStyle w:val="Sumrio1"/>
        <w:tabs>
          <w:tab w:val="left" w:pos="660"/>
          <w:tab w:val="right" w:leader="dot" w:pos="9061"/>
        </w:tabs>
        <w:rPr>
          <w:rFonts w:asciiTheme="minorHAnsi" w:eastAsiaTheme="minorEastAsia" w:hAnsiTheme="minorHAnsi" w:cstheme="minorBidi"/>
          <w:b w:val="0"/>
          <w:caps w:val="0"/>
          <w:noProof/>
          <w:sz w:val="22"/>
          <w:szCs w:val="22"/>
        </w:rPr>
      </w:pPr>
      <w:hyperlink w:anchor="_Toc471305443" w:history="1">
        <w:r w:rsidR="00987A1E" w:rsidRPr="00190293">
          <w:rPr>
            <w:rStyle w:val="Hyperlink"/>
            <w:noProof/>
          </w:rPr>
          <w:t>8.</w:t>
        </w:r>
        <w:r w:rsidR="00987A1E">
          <w:rPr>
            <w:rFonts w:asciiTheme="minorHAnsi" w:eastAsiaTheme="minorEastAsia" w:hAnsiTheme="minorHAnsi" w:cstheme="minorBidi"/>
            <w:b w:val="0"/>
            <w:caps w:val="0"/>
            <w:noProof/>
            <w:sz w:val="22"/>
            <w:szCs w:val="22"/>
          </w:rPr>
          <w:tab/>
        </w:r>
        <w:r w:rsidR="00987A1E" w:rsidRPr="00190293">
          <w:rPr>
            <w:rStyle w:val="Hyperlink"/>
            <w:noProof/>
          </w:rPr>
          <w:t>A</w:t>
        </w:r>
        <w:r w:rsidR="00987A1E" w:rsidRPr="00190293">
          <w:rPr>
            <w:rStyle w:val="Hyperlink"/>
            <w:rFonts w:ascii="Arial" w:eastAsia="Calibri" w:hAnsi="Arial"/>
            <w:noProof/>
            <w:spacing w:val="5"/>
            <w:kern w:val="28"/>
          </w:rPr>
          <w:t>PÊNDIC</w:t>
        </w:r>
        <w:r w:rsidR="00987A1E" w:rsidRPr="00190293">
          <w:rPr>
            <w:rStyle w:val="Hyperlink"/>
            <w:noProof/>
          </w:rPr>
          <w:t>E A - TÍTULO do apêndice</w:t>
        </w:r>
        <w:r w:rsidR="00987A1E">
          <w:rPr>
            <w:noProof/>
            <w:webHidden/>
          </w:rPr>
          <w:tab/>
        </w:r>
        <w:r w:rsidR="00987A1E">
          <w:rPr>
            <w:noProof/>
            <w:webHidden/>
          </w:rPr>
          <w:fldChar w:fldCharType="begin"/>
        </w:r>
        <w:r w:rsidR="00987A1E">
          <w:rPr>
            <w:noProof/>
            <w:webHidden/>
          </w:rPr>
          <w:instrText xml:space="preserve"> PAGEREF _Toc471305443 \h </w:instrText>
        </w:r>
        <w:r w:rsidR="00987A1E">
          <w:rPr>
            <w:noProof/>
            <w:webHidden/>
          </w:rPr>
        </w:r>
        <w:r w:rsidR="00987A1E">
          <w:rPr>
            <w:noProof/>
            <w:webHidden/>
          </w:rPr>
          <w:fldChar w:fldCharType="separate"/>
        </w:r>
        <w:r w:rsidR="00987A1E">
          <w:rPr>
            <w:noProof/>
            <w:webHidden/>
          </w:rPr>
          <w:t>19</w:t>
        </w:r>
        <w:r w:rsidR="00987A1E">
          <w:rPr>
            <w:noProof/>
            <w:webHidden/>
          </w:rPr>
          <w:fldChar w:fldCharType="end"/>
        </w:r>
      </w:hyperlink>
    </w:p>
    <w:p w14:paraId="3AB2078B" w14:textId="77777777" w:rsidR="00987A1E" w:rsidRDefault="008B027A">
      <w:pPr>
        <w:pStyle w:val="Sumrio1"/>
        <w:tabs>
          <w:tab w:val="left" w:pos="660"/>
          <w:tab w:val="right" w:leader="dot" w:pos="9061"/>
        </w:tabs>
        <w:rPr>
          <w:rFonts w:asciiTheme="minorHAnsi" w:eastAsiaTheme="minorEastAsia" w:hAnsiTheme="minorHAnsi" w:cstheme="minorBidi"/>
          <w:b w:val="0"/>
          <w:caps w:val="0"/>
          <w:noProof/>
          <w:sz w:val="22"/>
          <w:szCs w:val="22"/>
        </w:rPr>
      </w:pPr>
      <w:hyperlink w:anchor="_Toc471305444" w:history="1">
        <w:r w:rsidR="00987A1E" w:rsidRPr="00190293">
          <w:rPr>
            <w:rStyle w:val="Hyperlink"/>
            <w:noProof/>
          </w:rPr>
          <w:t>9.</w:t>
        </w:r>
        <w:r w:rsidR="00987A1E">
          <w:rPr>
            <w:rFonts w:asciiTheme="minorHAnsi" w:eastAsiaTheme="minorEastAsia" w:hAnsiTheme="minorHAnsi" w:cstheme="minorBidi"/>
            <w:b w:val="0"/>
            <w:caps w:val="0"/>
            <w:noProof/>
            <w:sz w:val="22"/>
            <w:szCs w:val="22"/>
          </w:rPr>
          <w:tab/>
        </w:r>
        <w:r w:rsidR="00987A1E" w:rsidRPr="00190293">
          <w:rPr>
            <w:rStyle w:val="Hyperlink"/>
            <w:noProof/>
          </w:rPr>
          <w:t>ANEXO A - TÍTULO do Anexo</w:t>
        </w:r>
        <w:r w:rsidR="00987A1E">
          <w:rPr>
            <w:noProof/>
            <w:webHidden/>
          </w:rPr>
          <w:tab/>
        </w:r>
        <w:r w:rsidR="00987A1E">
          <w:rPr>
            <w:noProof/>
            <w:webHidden/>
          </w:rPr>
          <w:fldChar w:fldCharType="begin"/>
        </w:r>
        <w:r w:rsidR="00987A1E">
          <w:rPr>
            <w:noProof/>
            <w:webHidden/>
          </w:rPr>
          <w:instrText xml:space="preserve"> PAGEREF _Toc471305444 \h </w:instrText>
        </w:r>
        <w:r w:rsidR="00987A1E">
          <w:rPr>
            <w:noProof/>
            <w:webHidden/>
          </w:rPr>
        </w:r>
        <w:r w:rsidR="00987A1E">
          <w:rPr>
            <w:noProof/>
            <w:webHidden/>
          </w:rPr>
          <w:fldChar w:fldCharType="separate"/>
        </w:r>
        <w:r w:rsidR="00987A1E">
          <w:rPr>
            <w:noProof/>
            <w:webHidden/>
          </w:rPr>
          <w:t>20</w:t>
        </w:r>
        <w:r w:rsidR="00987A1E">
          <w:rPr>
            <w:noProof/>
            <w:webHidden/>
          </w:rPr>
          <w:fldChar w:fldCharType="end"/>
        </w:r>
      </w:hyperlink>
    </w:p>
    <w:p w14:paraId="5AD82D6C" w14:textId="77777777" w:rsidR="00987A1E" w:rsidRDefault="008B027A">
      <w:pPr>
        <w:pStyle w:val="Sumrio1"/>
        <w:tabs>
          <w:tab w:val="right" w:leader="dot" w:pos="9061"/>
        </w:tabs>
        <w:rPr>
          <w:rFonts w:asciiTheme="minorHAnsi" w:eastAsiaTheme="minorEastAsia" w:hAnsiTheme="minorHAnsi" w:cstheme="minorBidi"/>
          <w:b w:val="0"/>
          <w:caps w:val="0"/>
          <w:noProof/>
          <w:sz w:val="22"/>
          <w:szCs w:val="22"/>
        </w:rPr>
      </w:pPr>
      <w:hyperlink w:anchor="_Toc471305445" w:history="1">
        <w:r w:rsidR="00987A1E" w:rsidRPr="00190293">
          <w:rPr>
            <w:rStyle w:val="Hyperlink"/>
            <w:noProof/>
          </w:rPr>
          <w:t>A</w:t>
        </w:r>
        <w:r w:rsidR="00987A1E" w:rsidRPr="00190293">
          <w:rPr>
            <w:rStyle w:val="Hyperlink"/>
            <w:rFonts w:ascii="Arial" w:eastAsia="Calibri" w:hAnsi="Arial" w:cs="Arial"/>
            <w:noProof/>
            <w:spacing w:val="5"/>
            <w:kern w:val="32"/>
          </w:rPr>
          <w:t>PÊNDIC</w:t>
        </w:r>
        <w:r w:rsidR="00987A1E" w:rsidRPr="00190293">
          <w:rPr>
            <w:rStyle w:val="Hyperlink"/>
            <w:noProof/>
          </w:rPr>
          <w:t>E A – Protocolos de Pesquisa</w:t>
        </w:r>
        <w:r w:rsidR="00987A1E">
          <w:rPr>
            <w:noProof/>
            <w:webHidden/>
          </w:rPr>
          <w:tab/>
        </w:r>
        <w:r w:rsidR="00987A1E">
          <w:rPr>
            <w:noProof/>
            <w:webHidden/>
          </w:rPr>
          <w:fldChar w:fldCharType="begin"/>
        </w:r>
        <w:r w:rsidR="00987A1E">
          <w:rPr>
            <w:noProof/>
            <w:webHidden/>
          </w:rPr>
          <w:instrText xml:space="preserve"> PAGEREF _Toc471305445 \h </w:instrText>
        </w:r>
        <w:r w:rsidR="00987A1E">
          <w:rPr>
            <w:noProof/>
            <w:webHidden/>
          </w:rPr>
        </w:r>
        <w:r w:rsidR="00987A1E">
          <w:rPr>
            <w:noProof/>
            <w:webHidden/>
          </w:rPr>
          <w:fldChar w:fldCharType="separate"/>
        </w:r>
        <w:r w:rsidR="00987A1E">
          <w:rPr>
            <w:noProof/>
            <w:webHidden/>
          </w:rPr>
          <w:t>21</w:t>
        </w:r>
        <w:r w:rsidR="00987A1E">
          <w:rPr>
            <w:noProof/>
            <w:webHidden/>
          </w:rPr>
          <w:fldChar w:fldCharType="end"/>
        </w:r>
      </w:hyperlink>
    </w:p>
    <w:p w14:paraId="32535E7A" w14:textId="77777777" w:rsidR="00A24367" w:rsidRDefault="00A24367" w:rsidP="00A24367">
      <w:pPr>
        <w:pStyle w:val="PPGEClinhaembranco"/>
        <w:ind w:firstLine="0"/>
        <w:jc w:val="center"/>
        <w:rPr>
          <w:rFonts w:cs="Arial"/>
          <w:b/>
          <w:color w:val="FF0000"/>
          <w:sz w:val="20"/>
        </w:rPr>
        <w:sectPr w:rsidR="00A24367" w:rsidSect="001F56FA">
          <w:footnotePr>
            <w:numRestart w:val="eachSect"/>
          </w:footnotePr>
          <w:pgSz w:w="11906" w:h="16838" w:code="9"/>
          <w:pgMar w:top="1701" w:right="1134" w:bottom="1134" w:left="1701" w:header="1134" w:footer="709" w:gutter="0"/>
          <w:cols w:space="708"/>
          <w:titlePg/>
          <w:docGrid w:linePitch="360"/>
        </w:sectPr>
      </w:pPr>
      <w:r>
        <w:rPr>
          <w:rFonts w:cs="Arial"/>
          <w:b/>
          <w:color w:val="FF0000"/>
          <w:sz w:val="20"/>
        </w:rPr>
        <w:fldChar w:fldCharType="end"/>
      </w:r>
    </w:p>
    <w:p w14:paraId="435C4AC8" w14:textId="77777777" w:rsidR="00A24367" w:rsidRDefault="00797C16" w:rsidP="00F86637">
      <w:pPr>
        <w:pStyle w:val="Ttulo1"/>
      </w:pPr>
      <w:r>
        <w:lastRenderedPageBreak/>
        <w:t>TEXTOS NÃO UTILIZADOS</w:t>
      </w:r>
    </w:p>
    <w:p w14:paraId="46ADBA0A" w14:textId="77777777" w:rsidR="0010230F" w:rsidRDefault="0010230F" w:rsidP="00B22559">
      <w:pPr>
        <w:pStyle w:val="Ttulo2"/>
      </w:pPr>
      <w:r>
        <w:t>Quadro “Limitações de Outras Abordagens que o RDM busca superar”</w:t>
      </w:r>
    </w:p>
    <w:p w14:paraId="11C6F43E" w14:textId="77777777" w:rsidR="0010230F" w:rsidRDefault="0010230F" w:rsidP="0010230F">
      <w:pPr>
        <w:rPr>
          <w:spacing w:val="-4"/>
        </w:rPr>
      </w:pPr>
    </w:p>
    <w:tbl>
      <w:tblPr>
        <w:tblStyle w:val="Tabelacomgrade"/>
        <w:tblW w:w="0" w:type="auto"/>
        <w:tblLook w:val="04A0" w:firstRow="1" w:lastRow="0" w:firstColumn="1" w:lastColumn="0" w:noHBand="0" w:noVBand="1"/>
      </w:tblPr>
      <w:tblGrid>
        <w:gridCol w:w="2122"/>
        <w:gridCol w:w="2268"/>
        <w:gridCol w:w="4671"/>
      </w:tblGrid>
      <w:tr w:rsidR="0010230F" w:rsidRPr="008E59A4" w14:paraId="379AA9A8" w14:textId="77777777" w:rsidTr="00B75370">
        <w:tc>
          <w:tcPr>
            <w:tcW w:w="2122" w:type="dxa"/>
          </w:tcPr>
          <w:p w14:paraId="1894A380" w14:textId="77777777" w:rsidR="0010230F" w:rsidRDefault="0010230F" w:rsidP="00B75370">
            <w:pPr>
              <w:ind w:firstLine="0"/>
              <w:rPr>
                <w:spacing w:val="-4"/>
                <w:lang w:val="en-US"/>
              </w:rPr>
            </w:pPr>
            <w:r>
              <w:rPr>
                <w:spacing w:val="-4"/>
                <w:lang w:val="en-US"/>
              </w:rPr>
              <w:t>Grupo</w:t>
            </w:r>
          </w:p>
        </w:tc>
        <w:tc>
          <w:tcPr>
            <w:tcW w:w="2268" w:type="dxa"/>
          </w:tcPr>
          <w:p w14:paraId="19512917" w14:textId="77777777" w:rsidR="0010230F" w:rsidRDefault="0010230F" w:rsidP="00B75370">
            <w:pPr>
              <w:ind w:firstLine="0"/>
              <w:rPr>
                <w:spacing w:val="-4"/>
                <w:lang w:val="en-US"/>
              </w:rPr>
            </w:pPr>
            <w:r>
              <w:rPr>
                <w:spacing w:val="-4"/>
                <w:lang w:val="en-US"/>
              </w:rPr>
              <w:t>Abordagem</w:t>
            </w:r>
          </w:p>
        </w:tc>
        <w:tc>
          <w:tcPr>
            <w:tcW w:w="4671" w:type="dxa"/>
          </w:tcPr>
          <w:p w14:paraId="59A204B0" w14:textId="77777777" w:rsidR="0010230F" w:rsidRPr="008E59A4" w:rsidRDefault="0010230F" w:rsidP="00B75370">
            <w:pPr>
              <w:ind w:firstLine="0"/>
              <w:rPr>
                <w:spacing w:val="-4"/>
              </w:rPr>
            </w:pPr>
            <w:r w:rsidRPr="008E59A4">
              <w:rPr>
                <w:spacing w:val="-4"/>
              </w:rPr>
              <w:t>Limitações que o RDM endereça</w:t>
            </w:r>
          </w:p>
        </w:tc>
      </w:tr>
      <w:tr w:rsidR="0010230F" w:rsidRPr="008E59A4" w14:paraId="1958F9DF" w14:textId="77777777" w:rsidTr="00B75370">
        <w:tc>
          <w:tcPr>
            <w:tcW w:w="2122" w:type="dxa"/>
          </w:tcPr>
          <w:p w14:paraId="436B6414" w14:textId="77777777" w:rsidR="0010230F" w:rsidRPr="008E59A4" w:rsidRDefault="0010230F" w:rsidP="00B75370">
            <w:pPr>
              <w:ind w:firstLine="0"/>
              <w:rPr>
                <w:spacing w:val="-4"/>
              </w:rPr>
            </w:pPr>
            <w:r>
              <w:rPr>
                <w:spacing w:val="-4"/>
              </w:rPr>
              <w:t>“Predizer e Agir”</w:t>
            </w:r>
          </w:p>
        </w:tc>
        <w:tc>
          <w:tcPr>
            <w:tcW w:w="2268" w:type="dxa"/>
          </w:tcPr>
          <w:p w14:paraId="09EB2923" w14:textId="77777777" w:rsidR="0010230F" w:rsidRPr="008E59A4" w:rsidRDefault="0010230F" w:rsidP="00B75370">
            <w:pPr>
              <w:ind w:firstLine="0"/>
              <w:rPr>
                <w:spacing w:val="-4"/>
              </w:rPr>
            </w:pPr>
            <w:r>
              <w:rPr>
                <w:spacing w:val="-4"/>
              </w:rPr>
              <w:t>Decision Analysis</w:t>
            </w:r>
          </w:p>
        </w:tc>
        <w:tc>
          <w:tcPr>
            <w:tcW w:w="4671" w:type="dxa"/>
          </w:tcPr>
          <w:p w14:paraId="1D95DD56" w14:textId="77777777" w:rsidR="0010230F" w:rsidRPr="008E59A4" w:rsidRDefault="0010230F" w:rsidP="00B75370">
            <w:pPr>
              <w:ind w:firstLine="0"/>
              <w:rPr>
                <w:spacing w:val="-4"/>
              </w:rPr>
            </w:pPr>
          </w:p>
        </w:tc>
      </w:tr>
      <w:tr w:rsidR="0010230F" w:rsidRPr="008E59A4" w14:paraId="302B97B3" w14:textId="77777777" w:rsidTr="00B75370">
        <w:tc>
          <w:tcPr>
            <w:tcW w:w="2122" w:type="dxa"/>
          </w:tcPr>
          <w:p w14:paraId="05769A62" w14:textId="77777777" w:rsidR="0010230F" w:rsidRPr="008E59A4" w:rsidRDefault="0010230F" w:rsidP="00B75370">
            <w:pPr>
              <w:ind w:firstLine="0"/>
              <w:rPr>
                <w:spacing w:val="-4"/>
              </w:rPr>
            </w:pPr>
          </w:p>
        </w:tc>
        <w:tc>
          <w:tcPr>
            <w:tcW w:w="2268" w:type="dxa"/>
          </w:tcPr>
          <w:p w14:paraId="320D682F" w14:textId="77777777" w:rsidR="0010230F" w:rsidRPr="008E59A4" w:rsidRDefault="0010230F" w:rsidP="00B75370">
            <w:pPr>
              <w:ind w:firstLine="0"/>
              <w:rPr>
                <w:spacing w:val="-4"/>
              </w:rPr>
            </w:pPr>
            <w:r>
              <w:rPr>
                <w:spacing w:val="-4"/>
              </w:rPr>
              <w:t>Risk Analysis</w:t>
            </w:r>
          </w:p>
        </w:tc>
        <w:tc>
          <w:tcPr>
            <w:tcW w:w="4671" w:type="dxa"/>
          </w:tcPr>
          <w:p w14:paraId="4762B0F6" w14:textId="77777777" w:rsidR="0010230F" w:rsidRPr="008E59A4" w:rsidRDefault="0010230F" w:rsidP="00B75370">
            <w:pPr>
              <w:ind w:firstLine="0"/>
              <w:rPr>
                <w:spacing w:val="-4"/>
              </w:rPr>
            </w:pPr>
          </w:p>
        </w:tc>
      </w:tr>
      <w:tr w:rsidR="0010230F" w:rsidRPr="008E59A4" w14:paraId="214FFE97" w14:textId="77777777" w:rsidTr="00B75370">
        <w:tc>
          <w:tcPr>
            <w:tcW w:w="2122" w:type="dxa"/>
          </w:tcPr>
          <w:p w14:paraId="136768B3" w14:textId="77777777" w:rsidR="0010230F" w:rsidRPr="008E59A4" w:rsidRDefault="0010230F" w:rsidP="00B75370">
            <w:pPr>
              <w:ind w:firstLine="0"/>
              <w:rPr>
                <w:spacing w:val="-4"/>
              </w:rPr>
            </w:pPr>
          </w:p>
        </w:tc>
        <w:tc>
          <w:tcPr>
            <w:tcW w:w="2268" w:type="dxa"/>
          </w:tcPr>
          <w:p w14:paraId="01285720" w14:textId="77777777" w:rsidR="0010230F" w:rsidRPr="008E59A4" w:rsidRDefault="0010230F" w:rsidP="00B75370">
            <w:pPr>
              <w:ind w:firstLine="0"/>
              <w:rPr>
                <w:spacing w:val="-4"/>
              </w:rPr>
            </w:pPr>
            <w:r>
              <w:rPr>
                <w:spacing w:val="-4"/>
              </w:rPr>
              <w:t>Cost Benefit Analysis</w:t>
            </w:r>
          </w:p>
        </w:tc>
        <w:tc>
          <w:tcPr>
            <w:tcW w:w="4671" w:type="dxa"/>
          </w:tcPr>
          <w:p w14:paraId="03A30DAB" w14:textId="77777777" w:rsidR="0010230F" w:rsidRPr="008E59A4" w:rsidRDefault="0010230F" w:rsidP="00B75370">
            <w:pPr>
              <w:ind w:firstLine="0"/>
              <w:rPr>
                <w:spacing w:val="-4"/>
              </w:rPr>
            </w:pPr>
          </w:p>
        </w:tc>
      </w:tr>
      <w:tr w:rsidR="0010230F" w:rsidRPr="008E59A4" w14:paraId="2542F2FA" w14:textId="77777777" w:rsidTr="00B75370">
        <w:tc>
          <w:tcPr>
            <w:tcW w:w="2122" w:type="dxa"/>
          </w:tcPr>
          <w:p w14:paraId="14E69EF0" w14:textId="77777777" w:rsidR="0010230F" w:rsidRPr="008E59A4" w:rsidRDefault="0010230F" w:rsidP="00B75370">
            <w:pPr>
              <w:ind w:firstLine="0"/>
              <w:rPr>
                <w:spacing w:val="-4"/>
              </w:rPr>
            </w:pPr>
          </w:p>
        </w:tc>
        <w:tc>
          <w:tcPr>
            <w:tcW w:w="2268" w:type="dxa"/>
          </w:tcPr>
          <w:p w14:paraId="6E6C1A97" w14:textId="77777777" w:rsidR="0010230F" w:rsidRPr="008E59A4" w:rsidRDefault="0010230F" w:rsidP="00B75370">
            <w:pPr>
              <w:ind w:firstLine="0"/>
              <w:rPr>
                <w:spacing w:val="-4"/>
              </w:rPr>
            </w:pPr>
            <w:r>
              <w:rPr>
                <w:spacing w:val="-4"/>
              </w:rPr>
              <w:t>Real Options</w:t>
            </w:r>
          </w:p>
        </w:tc>
        <w:tc>
          <w:tcPr>
            <w:tcW w:w="4671" w:type="dxa"/>
          </w:tcPr>
          <w:p w14:paraId="4444FA4B" w14:textId="77777777" w:rsidR="0010230F" w:rsidRPr="008E59A4" w:rsidRDefault="0010230F" w:rsidP="00B75370">
            <w:pPr>
              <w:ind w:firstLine="0"/>
              <w:rPr>
                <w:spacing w:val="-4"/>
              </w:rPr>
            </w:pPr>
          </w:p>
        </w:tc>
      </w:tr>
      <w:tr w:rsidR="0010230F" w:rsidRPr="008E59A4" w14:paraId="206B805E" w14:textId="77777777" w:rsidTr="00B75370">
        <w:tc>
          <w:tcPr>
            <w:tcW w:w="2122" w:type="dxa"/>
          </w:tcPr>
          <w:p w14:paraId="14703199" w14:textId="77777777" w:rsidR="0010230F" w:rsidRPr="008E59A4" w:rsidRDefault="0010230F" w:rsidP="00B75370">
            <w:pPr>
              <w:ind w:firstLine="0"/>
              <w:rPr>
                <w:spacing w:val="-4"/>
              </w:rPr>
            </w:pPr>
            <w:r>
              <w:rPr>
                <w:spacing w:val="-4"/>
              </w:rPr>
              <w:t>Agregação de Informação</w:t>
            </w:r>
          </w:p>
        </w:tc>
        <w:tc>
          <w:tcPr>
            <w:tcW w:w="2268" w:type="dxa"/>
          </w:tcPr>
          <w:p w14:paraId="2F2B66B7" w14:textId="77777777" w:rsidR="0010230F" w:rsidRDefault="0010230F" w:rsidP="00B75370">
            <w:pPr>
              <w:ind w:firstLine="0"/>
              <w:rPr>
                <w:spacing w:val="-4"/>
              </w:rPr>
            </w:pPr>
            <w:r>
              <w:rPr>
                <w:spacing w:val="-4"/>
              </w:rPr>
              <w:t>Delphi</w:t>
            </w:r>
          </w:p>
        </w:tc>
        <w:tc>
          <w:tcPr>
            <w:tcW w:w="4671" w:type="dxa"/>
          </w:tcPr>
          <w:p w14:paraId="2F1053CC" w14:textId="77777777" w:rsidR="0010230F" w:rsidRPr="008E59A4" w:rsidRDefault="0010230F" w:rsidP="00B75370">
            <w:pPr>
              <w:ind w:firstLine="0"/>
              <w:rPr>
                <w:spacing w:val="-4"/>
              </w:rPr>
            </w:pPr>
          </w:p>
        </w:tc>
      </w:tr>
      <w:tr w:rsidR="0010230F" w:rsidRPr="008E59A4" w14:paraId="14566894" w14:textId="77777777" w:rsidTr="00B75370">
        <w:tc>
          <w:tcPr>
            <w:tcW w:w="2122" w:type="dxa"/>
          </w:tcPr>
          <w:p w14:paraId="57286605" w14:textId="77777777" w:rsidR="0010230F" w:rsidRDefault="0010230F" w:rsidP="00B75370">
            <w:pPr>
              <w:ind w:firstLine="0"/>
              <w:rPr>
                <w:spacing w:val="-4"/>
              </w:rPr>
            </w:pPr>
          </w:p>
        </w:tc>
        <w:tc>
          <w:tcPr>
            <w:tcW w:w="2268" w:type="dxa"/>
          </w:tcPr>
          <w:p w14:paraId="43DEBFC8" w14:textId="77777777" w:rsidR="0010230F" w:rsidRDefault="0010230F" w:rsidP="00B75370">
            <w:pPr>
              <w:ind w:firstLine="0"/>
              <w:rPr>
                <w:spacing w:val="-4"/>
              </w:rPr>
            </w:pPr>
            <w:r>
              <w:rPr>
                <w:spacing w:val="-4"/>
              </w:rPr>
              <w:t>Foresight</w:t>
            </w:r>
          </w:p>
        </w:tc>
        <w:tc>
          <w:tcPr>
            <w:tcW w:w="4671" w:type="dxa"/>
          </w:tcPr>
          <w:p w14:paraId="5370400F" w14:textId="77777777" w:rsidR="0010230F" w:rsidRPr="008E59A4" w:rsidRDefault="0010230F" w:rsidP="00B75370">
            <w:pPr>
              <w:ind w:firstLine="0"/>
              <w:rPr>
                <w:spacing w:val="-4"/>
              </w:rPr>
            </w:pPr>
          </w:p>
        </w:tc>
      </w:tr>
      <w:tr w:rsidR="0010230F" w:rsidRPr="008E59A4" w14:paraId="7F2B9962" w14:textId="77777777" w:rsidTr="00B75370">
        <w:tc>
          <w:tcPr>
            <w:tcW w:w="2122" w:type="dxa"/>
          </w:tcPr>
          <w:p w14:paraId="51F6A32C" w14:textId="77777777" w:rsidR="0010230F" w:rsidRDefault="0010230F" w:rsidP="00B75370">
            <w:pPr>
              <w:ind w:firstLine="0"/>
              <w:rPr>
                <w:spacing w:val="-4"/>
              </w:rPr>
            </w:pPr>
            <w:r>
              <w:rPr>
                <w:spacing w:val="-4"/>
              </w:rPr>
              <w:t>Cenários Qualitativos</w:t>
            </w:r>
          </w:p>
        </w:tc>
        <w:tc>
          <w:tcPr>
            <w:tcW w:w="2268" w:type="dxa"/>
          </w:tcPr>
          <w:p w14:paraId="7DDEABAB" w14:textId="77777777" w:rsidR="0010230F" w:rsidRDefault="0010230F" w:rsidP="00B75370">
            <w:pPr>
              <w:ind w:firstLine="0"/>
              <w:rPr>
                <w:spacing w:val="-4"/>
              </w:rPr>
            </w:pPr>
            <w:r>
              <w:rPr>
                <w:spacing w:val="-4"/>
              </w:rPr>
              <w:t>Planejamento por cenários</w:t>
            </w:r>
          </w:p>
        </w:tc>
        <w:tc>
          <w:tcPr>
            <w:tcW w:w="4671" w:type="dxa"/>
          </w:tcPr>
          <w:p w14:paraId="626CB368" w14:textId="77777777" w:rsidR="0010230F" w:rsidRPr="008E59A4" w:rsidRDefault="0010230F" w:rsidP="00B75370">
            <w:pPr>
              <w:ind w:firstLine="0"/>
              <w:rPr>
                <w:spacing w:val="-4"/>
              </w:rPr>
            </w:pPr>
          </w:p>
        </w:tc>
      </w:tr>
      <w:tr w:rsidR="0010230F" w:rsidRPr="008E59A4" w14:paraId="5AFD4E80" w14:textId="77777777" w:rsidTr="00B75370">
        <w:tc>
          <w:tcPr>
            <w:tcW w:w="2122" w:type="dxa"/>
          </w:tcPr>
          <w:p w14:paraId="46A8476D" w14:textId="77777777" w:rsidR="0010230F" w:rsidRDefault="0010230F" w:rsidP="00B75370">
            <w:pPr>
              <w:ind w:firstLine="0"/>
              <w:rPr>
                <w:spacing w:val="-4"/>
              </w:rPr>
            </w:pPr>
            <w:r>
              <w:rPr>
                <w:spacing w:val="-4"/>
              </w:rPr>
              <w:t>Abordagens de Robustez Bottom-up</w:t>
            </w:r>
          </w:p>
        </w:tc>
        <w:tc>
          <w:tcPr>
            <w:tcW w:w="2268" w:type="dxa"/>
          </w:tcPr>
          <w:p w14:paraId="40C90022" w14:textId="77777777" w:rsidR="0010230F" w:rsidRDefault="0010230F" w:rsidP="00B75370">
            <w:pPr>
              <w:ind w:firstLine="0"/>
              <w:rPr>
                <w:spacing w:val="-4"/>
              </w:rPr>
            </w:pPr>
            <w:r>
              <w:rPr>
                <w:spacing w:val="-4"/>
              </w:rPr>
              <w:t>Info-Gap</w:t>
            </w:r>
          </w:p>
        </w:tc>
        <w:tc>
          <w:tcPr>
            <w:tcW w:w="4671" w:type="dxa"/>
          </w:tcPr>
          <w:p w14:paraId="7A16E287" w14:textId="77777777" w:rsidR="0010230F" w:rsidRPr="008E59A4" w:rsidRDefault="0010230F" w:rsidP="00B75370">
            <w:pPr>
              <w:ind w:firstLine="0"/>
              <w:rPr>
                <w:spacing w:val="-4"/>
              </w:rPr>
            </w:pPr>
          </w:p>
        </w:tc>
      </w:tr>
      <w:tr w:rsidR="0010230F" w:rsidRPr="008E59A4" w14:paraId="3493D920" w14:textId="77777777" w:rsidTr="00B75370">
        <w:tc>
          <w:tcPr>
            <w:tcW w:w="2122" w:type="dxa"/>
          </w:tcPr>
          <w:p w14:paraId="42B96F46" w14:textId="77777777" w:rsidR="0010230F" w:rsidRDefault="0010230F" w:rsidP="00B75370">
            <w:pPr>
              <w:ind w:firstLine="0"/>
              <w:rPr>
                <w:spacing w:val="-4"/>
              </w:rPr>
            </w:pPr>
          </w:p>
        </w:tc>
        <w:tc>
          <w:tcPr>
            <w:tcW w:w="2268" w:type="dxa"/>
          </w:tcPr>
          <w:p w14:paraId="5EEEA40C" w14:textId="77777777" w:rsidR="0010230F" w:rsidRDefault="0010230F" w:rsidP="00B75370">
            <w:pPr>
              <w:ind w:firstLine="0"/>
              <w:rPr>
                <w:spacing w:val="-4"/>
              </w:rPr>
            </w:pPr>
            <w:r>
              <w:rPr>
                <w:spacing w:val="-4"/>
              </w:rPr>
              <w:t>Climate Informed Decision Analysis</w:t>
            </w:r>
          </w:p>
        </w:tc>
        <w:tc>
          <w:tcPr>
            <w:tcW w:w="4671" w:type="dxa"/>
          </w:tcPr>
          <w:p w14:paraId="0418557A" w14:textId="77777777" w:rsidR="0010230F" w:rsidRPr="008E59A4" w:rsidRDefault="0010230F" w:rsidP="00B75370">
            <w:pPr>
              <w:ind w:firstLine="0"/>
              <w:rPr>
                <w:spacing w:val="-4"/>
              </w:rPr>
            </w:pPr>
          </w:p>
        </w:tc>
      </w:tr>
      <w:tr w:rsidR="0010230F" w:rsidRPr="008E59A4" w14:paraId="65986C29" w14:textId="77777777" w:rsidTr="00B75370">
        <w:tc>
          <w:tcPr>
            <w:tcW w:w="2122" w:type="dxa"/>
          </w:tcPr>
          <w:p w14:paraId="26FD761F" w14:textId="77777777" w:rsidR="0010230F" w:rsidRDefault="0010230F" w:rsidP="00B75370">
            <w:pPr>
              <w:ind w:firstLine="0"/>
              <w:rPr>
                <w:spacing w:val="-4"/>
              </w:rPr>
            </w:pPr>
          </w:p>
        </w:tc>
        <w:tc>
          <w:tcPr>
            <w:tcW w:w="2268" w:type="dxa"/>
          </w:tcPr>
          <w:p w14:paraId="64A94067" w14:textId="77777777" w:rsidR="0010230F" w:rsidRDefault="0010230F" w:rsidP="00B75370">
            <w:pPr>
              <w:ind w:firstLine="0"/>
              <w:rPr>
                <w:spacing w:val="-4"/>
              </w:rPr>
            </w:pPr>
            <w:r>
              <w:rPr>
                <w:spacing w:val="-4"/>
              </w:rPr>
              <w:t>MORDM</w:t>
            </w:r>
          </w:p>
        </w:tc>
        <w:tc>
          <w:tcPr>
            <w:tcW w:w="4671" w:type="dxa"/>
          </w:tcPr>
          <w:p w14:paraId="4C1891A6" w14:textId="77777777" w:rsidR="0010230F" w:rsidRPr="008E59A4" w:rsidRDefault="0010230F" w:rsidP="00B75370">
            <w:pPr>
              <w:ind w:firstLine="0"/>
              <w:rPr>
                <w:spacing w:val="-4"/>
              </w:rPr>
            </w:pPr>
          </w:p>
        </w:tc>
      </w:tr>
      <w:tr w:rsidR="0010230F" w:rsidRPr="008E59A4" w14:paraId="0E78C4A2" w14:textId="77777777" w:rsidTr="00B75370">
        <w:tc>
          <w:tcPr>
            <w:tcW w:w="2122" w:type="dxa"/>
          </w:tcPr>
          <w:p w14:paraId="237A5F73" w14:textId="77777777" w:rsidR="0010230F" w:rsidRDefault="0010230F" w:rsidP="00B75370">
            <w:pPr>
              <w:ind w:firstLine="0"/>
              <w:rPr>
                <w:spacing w:val="-4"/>
              </w:rPr>
            </w:pPr>
          </w:p>
        </w:tc>
        <w:tc>
          <w:tcPr>
            <w:tcW w:w="2268" w:type="dxa"/>
          </w:tcPr>
          <w:p w14:paraId="28AC909A" w14:textId="77777777" w:rsidR="0010230F" w:rsidRDefault="0010230F" w:rsidP="00B75370">
            <w:pPr>
              <w:ind w:firstLine="0"/>
              <w:rPr>
                <w:spacing w:val="-4"/>
              </w:rPr>
            </w:pPr>
            <w:r>
              <w:rPr>
                <w:spacing w:val="-4"/>
              </w:rPr>
              <w:t>Decision Scaling</w:t>
            </w:r>
          </w:p>
        </w:tc>
        <w:tc>
          <w:tcPr>
            <w:tcW w:w="4671" w:type="dxa"/>
          </w:tcPr>
          <w:p w14:paraId="7F3424E8" w14:textId="77777777" w:rsidR="0010230F" w:rsidRPr="008E59A4" w:rsidRDefault="0010230F" w:rsidP="00B75370">
            <w:pPr>
              <w:ind w:firstLine="0"/>
              <w:rPr>
                <w:spacing w:val="-4"/>
              </w:rPr>
            </w:pPr>
          </w:p>
        </w:tc>
      </w:tr>
    </w:tbl>
    <w:p w14:paraId="4A1C2124" w14:textId="77777777" w:rsidR="0010230F" w:rsidRDefault="0010230F" w:rsidP="0010230F">
      <w:pPr>
        <w:ind w:firstLine="0"/>
        <w:rPr>
          <w:spacing w:val="-4"/>
        </w:rPr>
      </w:pPr>
    </w:p>
    <w:p w14:paraId="343034F3" w14:textId="77777777" w:rsidR="0010230F" w:rsidRPr="0010230F" w:rsidRDefault="0010230F" w:rsidP="0010230F"/>
    <w:p w14:paraId="386C2412" w14:textId="77777777" w:rsidR="00B75370" w:rsidRDefault="00B75370">
      <w:pPr>
        <w:pStyle w:val="Ttulo2"/>
      </w:pPr>
      <w:r>
        <w:t>Ideias Retiradas do Problema de Pesquisa</w:t>
      </w:r>
    </w:p>
    <w:p w14:paraId="27B09F8E" w14:textId="77777777" w:rsidR="00B75370" w:rsidRDefault="00B75370" w:rsidP="00B75370">
      <w:pPr>
        <w:pStyle w:val="Ttulo2"/>
        <w:rPr>
          <w:szCs w:val="28"/>
        </w:rPr>
      </w:pPr>
      <w:r>
        <w:t>Objeto e Questão de Pesquisa</w:t>
      </w:r>
    </w:p>
    <w:p w14:paraId="3DE5DC55" w14:textId="77777777" w:rsidR="00B75370" w:rsidRDefault="00B75370" w:rsidP="00B75370">
      <w:r>
        <w:t xml:space="preserve">Primeiramente, é necessário definir o objeto de pesquisa deste trabalho. Diferentes escolas estratégicas </w:t>
      </w:r>
      <w:r>
        <w:fldChar w:fldCharType="begin" w:fldLock="1"/>
      </w:r>
      <w:r>
        <w:instrText>ADDIN CSL_CITATION { "citationItems" : [ { "id" : "ITEM-1", "itemData" : { "ISBN" : "9780743270571", "author" : [ { "dropping-particle" : "", "family" : "Mintzberg", "given" : "H", "non-dropping-particle" : "", "parse-names" : false, "suffix" : "" }, { "dropping-particle" : "", "family" : "Ahlstrand", "given" : "B", "non-dropping-particle" : "", "parse-names" : false, "suffix" : "" }, { "dropping-particle" : "", "family" : "Lampel", "given" : "Joseph", "non-dropping-particle" : "", "parse-names" : false, "suffix" : "" } ], "id" : "ITEM-1", "issued" : { "date-parts" : [ [ "2005" ] ] }, "number-of-pages" : "407", "publisher" : "Simon and Schuster", "title" : "Strategy Safari: A Guided Tour Through The Wilds of Strategic Mangament", "type" : "book" }, "uris" : [ "http://www.mendeley.com/documents/?uuid=7ac528b6-7568-4da2-a7d8-a240ac762a94" ] } ], "mendeley" : { "formattedCitation" : "(MINTZBERG; AHLSTRAND; LAMPEL, 2005)", "plainTextFormattedCitation" : "(MINTZBERG; AHLSTRAND; LAMPEL, 2005)", "previouslyFormattedCitation" : "(MINTZBERG; AHLSTRAND; LAMPEL, 2005)" }, "properties" : { "noteIndex" : 0 }, "schema" : "https://github.com/citation-style-language/schema/raw/master/csl-citation.json" }</w:instrText>
      </w:r>
      <w:r>
        <w:fldChar w:fldCharType="separate"/>
      </w:r>
      <w:r>
        <w:rPr>
          <w:noProof/>
        </w:rPr>
        <w:t>(MINTZBERG; AHLSTRAND; LAMPEL, 2005)</w:t>
      </w:r>
      <w:r>
        <w:fldChar w:fldCharType="end"/>
      </w:r>
      <w:r>
        <w:t xml:space="preserve"> propõem modelos normativos ou descritivos com o objetivo de suportar ou descrever como estratégias empresariais são formuladas e implementadas. Neste contexto, </w:t>
      </w:r>
      <w:r>
        <w:lastRenderedPageBreak/>
        <w:t xml:space="preserve">diversos conceitos divergentes foram formulados. Este trabalho focaliza sua atenção especificamente sobre o conceito de “Decisão Estratégica”. </w:t>
      </w:r>
    </w:p>
    <w:p w14:paraId="3642893D" w14:textId="77777777" w:rsidR="00B75370" w:rsidRDefault="00B75370" w:rsidP="00B75370">
      <w:r>
        <w:t xml:space="preserve">Mintzberg e Quinn </w:t>
      </w:r>
      <w:r>
        <w:fldChar w:fldCharType="begin" w:fldLock="1"/>
      </w:r>
      <w:r>
        <w:instrText>ADDIN CSL_CITATION { "citationItems" : [ { "id" : "ITEM-1", "itemData" : { "author" : [ { "dropping-particle" : "", "family" : "Mintzberg", "given" : "Henry", "non-dropping-particle" : "", "parse-names" : false, "suffix" : "" }, { "dropping-particle" : "", "family" : "Quinn", "given" : "James Brian", "non-dropping-particle" : "", "parse-names" : false, "suffix" : "" } ], "edition" : "3", "id" : "ITEM-1", "issued" : { "date-parts" : [ [ "2001" ] ] }, "number-of-pages" : "404", "publisher" : "Bookman", "publisher-place" : "Porto Alegre", "title" : "O Processo da Estrat\u00e9gia", "type" : "book" }, "suppress-author" : 1, "uris" : [ "http://www.mendeley.com/documents/?uuid=1eed02a5-a0ca-493f-8ae2-8cfbe4de47eb" ] } ], "mendeley" : { "formattedCitation" : "(2001)", "plainTextFormattedCitation" : "(2001)", "previouslyFormattedCitation" : "(2001)" }, "properties" : { "noteIndex" : 0 }, "schema" : "https://github.com/citation-style-language/schema/raw/master/csl-citation.json" }</w:instrText>
      </w:r>
      <w:r>
        <w:fldChar w:fldCharType="separate"/>
      </w:r>
      <w:r>
        <w:rPr>
          <w:noProof/>
        </w:rPr>
        <w:t>(2001)</w:t>
      </w:r>
      <w:r>
        <w:fldChar w:fldCharType="end"/>
      </w:r>
      <w:r>
        <w:t xml:space="preserve"> apresentam uma definição sintética:</w:t>
      </w:r>
    </w:p>
    <w:p w14:paraId="3197B344" w14:textId="77777777" w:rsidR="00B75370" w:rsidRDefault="00B75370" w:rsidP="00B75370">
      <w:pPr>
        <w:ind w:left="1416"/>
        <w:rPr>
          <w:lang w:val="en-US"/>
        </w:rPr>
      </w:pPr>
      <w:r>
        <w:rPr>
          <w:sz w:val="22"/>
        </w:rPr>
        <w:t xml:space="preserve">“Decisões estratégicas são aquelas que determinam a direção geral de um empreendimento, e em última análise, sua viabilidade à luz do </w:t>
      </w:r>
      <w:r>
        <w:rPr>
          <w:i/>
          <w:sz w:val="22"/>
        </w:rPr>
        <w:t>previsível e do imprevisível</w:t>
      </w:r>
      <w:r>
        <w:rPr>
          <w:sz w:val="22"/>
        </w:rPr>
        <w:t xml:space="preserve">, assim como as </w:t>
      </w:r>
      <w:r>
        <w:rPr>
          <w:i/>
          <w:sz w:val="22"/>
        </w:rPr>
        <w:t>mudanças desconhecidas que possam ocorrer em seus ambientes mais importantes</w:t>
      </w:r>
      <w:r>
        <w:rPr>
          <w:sz w:val="22"/>
        </w:rPr>
        <w:t xml:space="preserve">. ” </w:t>
      </w:r>
      <w:r>
        <w:rPr>
          <w:sz w:val="22"/>
        </w:rPr>
        <w:fldChar w:fldCharType="begin" w:fldLock="1"/>
      </w:r>
      <w:r>
        <w:rPr>
          <w:sz w:val="22"/>
        </w:rPr>
        <w:instrText>ADDIN CSL_CITATION { "citationItems" : [ { "id" : "ITEM-1", "itemData" : { "author" : [ { "dropping-particle" : "", "family" : "Mintzberg", "given" : "Henry", "non-dropping-particle" : "", "parse-names" : false, "suffix" : "" }, { "dropping-particle" : "", "family" : "Quinn", "given" : "James Brian", "non-dropping-particle" : "", "parse-names" : false, "suffix" : "" } ], "edition" : "3", "id" : "ITEM-1", "issued" : { "date-parts" : [ [ "2001" ] ] }, "number-of-pages" : "404", "publisher" : "Bookman", "publisher-place" : "Porto Alegre", "title" : "O Processo da Estrat\u00e9gia", "type" : "book" }, "locator" : "21", "suffix" : "grifo meu", "uris" : [ "http://www.mendeley.com/documents/?uuid=1eed02a5-a0ca-493f-8ae2-8cfbe4de47eb" ] } ], "mendeley" : { "formattedCitation" : "(MINTZBERG; QUINN, 2001, p. 21 grifo meu)", "plainTextFormattedCitation" : "(MINTZBERG; QUINN, 2001, p. 21 grifo meu)", "previouslyFormattedCitation" : "(MINTZBERG; QUINN, 2001, p. 21 grifo meu)" }, "properties" : { "noteIndex" : 0 }, "schema" : "https://github.com/citation-style-language/schema/raw/master/csl-citation.json" }</w:instrText>
      </w:r>
      <w:r>
        <w:rPr>
          <w:sz w:val="22"/>
        </w:rPr>
        <w:fldChar w:fldCharType="separate"/>
      </w:r>
      <w:r>
        <w:rPr>
          <w:noProof/>
          <w:sz w:val="22"/>
          <w:lang w:val="en-US"/>
        </w:rPr>
        <w:t>(MINTZBERG; QUINN, 2001, p. 21 grifo meu)</w:t>
      </w:r>
      <w:r>
        <w:rPr>
          <w:sz w:val="22"/>
        </w:rPr>
        <w:fldChar w:fldCharType="end"/>
      </w:r>
      <w:r>
        <w:rPr>
          <w:sz w:val="22"/>
          <w:lang w:val="en-US"/>
        </w:rPr>
        <w:t>.</w:t>
      </w:r>
    </w:p>
    <w:p w14:paraId="23C503D5" w14:textId="77777777" w:rsidR="00B75370" w:rsidRDefault="00B75370" w:rsidP="00B75370">
      <w:pPr>
        <w:rPr>
          <w:lang w:val="en-US"/>
        </w:rPr>
      </w:pPr>
    </w:p>
    <w:p w14:paraId="5830CAD5" w14:textId="77777777" w:rsidR="00B75370" w:rsidRDefault="00B75370" w:rsidP="00B75370">
      <w:pPr>
        <w:rPr>
          <w:lang w:val="en-US"/>
        </w:rPr>
      </w:pPr>
      <w:r>
        <w:rPr>
          <w:lang w:val="en-US"/>
        </w:rPr>
        <w:t>[Strategic Decision Making Under Uncertainty]</w:t>
      </w:r>
    </w:p>
    <w:p w14:paraId="62E24004" w14:textId="77777777" w:rsidR="00B75370" w:rsidRDefault="00B75370" w:rsidP="00B75370">
      <w:r>
        <w:t xml:space="preserve">Embora o uso de heurísticas e vieses pode ser útil em situações onde pouca ou nenhuma informação está disponível. De fato, quando compara-se o comportamento de gerentes em grandes empresas e empreendedores, nota-se que gerentes tendem a utilizar processos estruturados de decisão, enquanto empreendedores tendem a utilizar heurísticas e vieses. </w:t>
      </w:r>
      <w:r>
        <w:fldChar w:fldCharType="begin" w:fldLock="1"/>
      </w:r>
      <w:r>
        <w:instrText>ADDIN CSL_CITATION { "citationItems" : [ { "id" : "ITEM-1", "itemData" : { "DOI" : "10.1016/S0883-9026(96)00003-1", "ISBN" : "0883-9026", "ISSN" : "08839026", "PMID" : "9708242708", "abstract" : "The purpose of this study was to further explore differences between entrepreneurs and managers in large organizations. However, rather than focusing on previously examined individual differences, this study ex- amined differences in the decision-making processes used by entrepre- neurs and managers in large organizations. Building on nonrational de- cision-making models from behavioral decision theory, we asserted that entrepreneurs are more susceptible to the use decision-making biases and heuristics than are manag- ers in large organizations.", "author" : [ { "dropping-particle" : "", "family" : "Busenitz", "given" : "Lowell W.", "non-dropping-particle" : "", "parse-names" : false, "suffix" : "" }, { "dropping-particle" : "", "family" : "Barney", "given" : "Jay B.", "non-dropping-particle" : "", "parse-names" : false, "suffix" : "" } ], "container-title" : "Journal of Business Venturing", "id" : "ITEM-1", "issue" : "1", "issued" : { "date-parts" : [ [ "1997" ] ] }, "page" : "9-30", "publisher" : "Elsevier Science Inc.", "title" : "Differences between entrepreneurs and managers in large organizations: Biases and heuristics in strategic decision-making", "type" : "article-journal", "volume" : "12" }, "uris" : [ "http://www.mendeley.com/documents/?uuid=555a59a8-23d9-46a9-a58f-d0bb5beacbf8" ] } ], "mendeley" : { "formattedCitation" : "(BUSENITZ; BARNEY, 1997)", "plainTextFormattedCitation" : "(BUSENITZ; BARNEY, 1997)", "previouslyFormattedCitation" : "(BUSENITZ; BARNEY, 1997)" }, "properties" : { "noteIndex" : 0 }, "schema" : "https://github.com/citation-style-language/schema/raw/master/csl-citation.json" }</w:instrText>
      </w:r>
      <w:r>
        <w:fldChar w:fldCharType="separate"/>
      </w:r>
      <w:r>
        <w:rPr>
          <w:noProof/>
        </w:rPr>
        <w:t>(BUSENITZ; BARNEY, 1997)</w:t>
      </w:r>
      <w:r>
        <w:fldChar w:fldCharType="end"/>
      </w:r>
      <w:r>
        <w:t>.</w:t>
      </w:r>
    </w:p>
    <w:p w14:paraId="1CBED636" w14:textId="77777777" w:rsidR="00B75370" w:rsidRDefault="00B75370" w:rsidP="00B75370"/>
    <w:p w14:paraId="602C99A7" w14:textId="77777777" w:rsidR="00B75370" w:rsidRDefault="00B75370" w:rsidP="00B75370">
      <w:r>
        <w:t xml:space="preserve">Vieses Cognitivos são ao mesmo tempo causas da criação de empresas e da sua falência. As evidências existentes mostram que o excesso de confiança (overconfidence), está negativamente associado ao tempo de sobrevivência de empreendimentos. </w:t>
      </w:r>
      <w:r>
        <w:fldChar w:fldCharType="begin" w:fldLock="1"/>
      </w:r>
      <w:r>
        <w:instrText>ADDIN CSL_CITATION { "citationItems" : [ { "id" : "ITEM-1", "itemData" : { "DOI" : "10.1016/j.emj.2013.01.001", "ISBN" : "02632373", "ISSN" : "02632373", "PMID" : "86371970", "abstract" : "Entrepreneur's cognitive biases have emerged as one of the central themes in understanding the performance of entrepreneurial firms. Research has shown that entrepreneur's overconfidence and optimism bias help firm creation, but also contribute to firm failure. Prior studies using cognitive biases to explain entrepreneurial outcomes are lacking. First, they usually focus on a single cognitive bias. Second, as yet no studies have identified a cognitive bias that, unlike overconfidence and optimism, acts positively both on firm creation and survival. In research on failure avoidance in high consequence industries, distrust is emerging as an important cognitive bias explaining non-failure in non-routine situations, but entrepreneurship research has paid little attention to distrust in entrepreneurs. Third, research on cognitive biases is generally affected by survival bias: most studies have focused on cognitive biases among surviving firms alone, but we still know little about diverse multilevel impacts on both survivors and non-survivors. To address this gap, we built a multilevel model explaining the interplay of cognitive biases, the different cognitive make-ups of entrepreneurs, and their influence on organization and survival. Our results show that overconfidence is the chief negative influence on survival. Optimism bias and distrust are conflicting cognitive biases influencing overconfidence, but showing a directly opposite influence on firm survival respectively. Further, entrepreneur's cognitive types show diverse influence on organization such as the propensity to delegate and financial orientation, but congruent positive influence on opportunity orientation. The study concludes by suggesting that entrepreneurs should balance their organizations, for instance through hiring policies, to prevent extreme overconfidence, optimism or distrust becoming a predominant organizational culture. ?? 2013 Elsevier Ltd.", "author" : [ { "dropping-particle" : "", "family" : "Gudmundsson", "given" : "Sveinn Vidar", "non-dropping-particle" : "", "parse-names" : false, "suffix" : "" }, { "dropping-particle" : "", "family" : "Lechner", "given" : "Christian", "non-dropping-particle" : "", "parse-names" : false, "suffix" : "" } ], "container-title" : "European Management Journal", "id" : "ITEM-1", "issue" : "3", "issued" : { "date-parts" : [ [ "2013" ] ] }, "page" : "278-294", "title" : "Cognitive biases, organization, and entrepreneurial firm survival", "type" : "article-journal", "volume" : "31" }, "uris" : [ "http://www.mendeley.com/documents/?uuid=ebb1e979-cd1e-44d8-9bbb-de12ffa31560" ] } ], "mendeley" : { "formattedCitation" : "(GUDMUNDSSON; LECHNER, 2013)", "plainTextFormattedCitation" : "(GUDMUNDSSON; LECHNER, 2013)", "previouslyFormattedCitation" : "(GUDMUNDSSON; LECHNER, 2013)" }, "properties" : { "noteIndex" : 0 }, "schema" : "https://github.com/citation-style-language/schema/raw/master/csl-citation.json" }</w:instrText>
      </w:r>
      <w:r>
        <w:fldChar w:fldCharType="separate"/>
      </w:r>
      <w:r>
        <w:rPr>
          <w:noProof/>
        </w:rPr>
        <w:t>(GUDMUNDSSON; LECHNER, 2013)</w:t>
      </w:r>
      <w:r>
        <w:fldChar w:fldCharType="end"/>
      </w:r>
      <w:r>
        <w:t>.</w:t>
      </w:r>
    </w:p>
    <w:p w14:paraId="2A0F72D0" w14:textId="77777777" w:rsidR="00B75370" w:rsidRDefault="00B75370" w:rsidP="00B75370"/>
    <w:p w14:paraId="2DB4528E" w14:textId="77777777" w:rsidR="00B75370" w:rsidRDefault="00B75370" w:rsidP="00B75370"/>
    <w:p w14:paraId="79CFE5E1" w14:textId="77777777" w:rsidR="00B75370" w:rsidRDefault="00B75370" w:rsidP="00B75370">
      <w:r>
        <w:t>Um problema prático emerge desta definição. É possível notar que a incerteza é inerente à própria definição de decisão estratégica. Em outras palavras, por esta definição, não existe decisão estratégica que não esteja submetida ao imprevisível. Segue-se que um papel fundamental de qualquer processo que suporte decisões estratégicas será, da melhor forma disponível entender, e utilizar a incerteza para avaliar possíveis decisões estratégicas e orientar uma escolha racional.</w:t>
      </w:r>
    </w:p>
    <w:p w14:paraId="37B2CFD7" w14:textId="77777777" w:rsidR="00B75370" w:rsidRDefault="00B75370" w:rsidP="00B75370">
      <w:r>
        <w:t xml:space="preserve">Uma distinção necessária neste trabalho é a diferença entre a “avaliação da estratégia” da “avaliação de decisões estratégicas”. c propõe que a estratégia empresarial deve ser avaliada, literalmente testada, não apenas de acordo com sua performance passada, mas sim de acordo com as perspectivas futuras. Neste sentido, a avaliação da estratégia deve ser prospectiva, buscando atender quatro princípios gerais, a saber: (i) Consistência; (ii) Consonância; (iii) Vantagem e (iv) Viabilidade. </w:t>
      </w:r>
      <w:r>
        <w:lastRenderedPageBreak/>
        <w:t>Deve-se notar, porém, que a “avaliação da estratégia” não é o objeto de pesquisa deste trabalho.</w:t>
      </w:r>
    </w:p>
    <w:p w14:paraId="61DC428C" w14:textId="77777777" w:rsidR="00B75370" w:rsidRDefault="00B75370" w:rsidP="00B75370">
      <w:r>
        <w:t xml:space="preserve">Este trabalho trata da “avaliação de decisões estratégicas”, referindo-se à um subprocesso do processo geral de desenvolvimento da estratégia, no qual diferentes opções estratégicas são avaliadas, anteriormente e possivelmente simultaneamente à sua implementação, de modo a suportar a escolha de um conjunto de decisões estratégicas.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"uris" : [ "http://www.mendeley.com/documents/?uuid=e662ee86-59b0-4974-be2e-3cd1ae4beb20" ] } ], "mendeley" : { "formattedCitation" : "(DYSON et al., 2007)", "plainTextFormattedCitation" : "(DYSON et al., 2007)", "previouslyFormattedCitation" : "(DYSON et al., 2007)" }, "properties" : { "noteIndex" : 0 }, "schema" : "https://github.com/citation-style-language/schema/raw/master/csl-citation.json" }</w:instrText>
      </w:r>
      <w:r>
        <w:fldChar w:fldCharType="separate"/>
      </w:r>
      <w:r>
        <w:rPr>
          <w:noProof/>
        </w:rPr>
        <w:t>(DYSON et al., 2007)</w:t>
      </w:r>
      <w:r>
        <w:fldChar w:fldCharType="end"/>
      </w:r>
      <w:r>
        <w:t>. Neste sentido, o trabalho não sugere que as abordagens acima mencionadas sejam adequadas para uma avaliação “completa” da estratégia. Ao contrário, como é possível observar nos casos de aplicação citados na seção anterior, decisões específicas são avaliadas.</w:t>
      </w:r>
    </w:p>
    <w:p w14:paraId="59F1CDB9" w14:textId="77777777" w:rsidR="00B75370" w:rsidRDefault="00B75370" w:rsidP="00B75370">
      <w:r>
        <w:t xml:space="preserve">Por este motivo, este trabalho focaliza sua atenção sobre a “avaliação de decisões estratégicas” e não “a avaliação geral da estratégia”. O papel da avaliação das decisões estratégicas e sua relação com o processo de desenvolvimento da estratégia é discutido por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 xml:space="preserve">. A </w:t>
      </w:r>
      <w:r>
        <w:fldChar w:fldCharType="begin"/>
      </w:r>
      <w:r>
        <w:instrText xml:space="preserve"> REF _Ref479171932 \h </w:instrText>
      </w:r>
      <w:r>
        <w:fldChar w:fldCharType="separate"/>
      </w:r>
      <w:r>
        <w:t xml:space="preserve">Figura </w:t>
      </w:r>
      <w:r>
        <w:rPr>
          <w:noProof/>
        </w:rPr>
        <w:t>2</w:t>
      </w:r>
      <w:r>
        <w:fldChar w:fldCharType="end"/>
      </w:r>
      <w:r>
        <w:t xml:space="preserve"> apresenta o processo de desenvolvimento da estratégia de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 realçando somente a etapa que é o objeto primário desta pesquisa.</w:t>
      </w:r>
    </w:p>
    <w:p w14:paraId="2C6E1C62" w14:textId="77777777" w:rsidR="00B75370" w:rsidRDefault="00B75370" w:rsidP="00B75370"/>
    <w:p w14:paraId="17439DD7" w14:textId="77777777" w:rsidR="00B75370" w:rsidRDefault="00B75370" w:rsidP="00B75370">
      <w:pPr>
        <w:pStyle w:val="Legenda"/>
      </w:pPr>
      <w:bookmarkStart w:id="3" w:name="_Ref479171932"/>
      <w:bookmarkStart w:id="4" w:name="_Toc479347015"/>
      <w:r>
        <w:t xml:space="preserve">Figura </w:t>
      </w:r>
      <w:fldSimple w:instr=" SEQ Figura \* ARABIC ">
        <w:r>
          <w:rPr>
            <w:noProof/>
          </w:rPr>
          <w:t>6</w:t>
        </w:r>
      </w:fldSimple>
      <w:bookmarkEnd w:id="3"/>
      <w:r>
        <w:t xml:space="preserve"> – Objeto de Pesquisa</w:t>
      </w:r>
      <w:bookmarkEnd w:id="4"/>
    </w:p>
    <w:p w14:paraId="180B0A77" w14:textId="77777777" w:rsidR="00B75370" w:rsidRDefault="00B75370" w:rsidP="00B75370">
      <w:pPr>
        <w:ind w:firstLine="0"/>
      </w:pPr>
      <w:r>
        <w:rPr>
          <w:noProof/>
        </w:rPr>
        <w:drawing>
          <wp:inline distT="0" distB="0" distL="0" distR="0" wp14:anchorId="273659D7" wp14:editId="6B215BDA">
            <wp:extent cx="5727700" cy="3648710"/>
            <wp:effectExtent l="0" t="0" r="635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648710"/>
                    </a:xfrm>
                    <a:prstGeom prst="rect">
                      <a:avLst/>
                    </a:prstGeom>
                    <a:noFill/>
                    <a:ln>
                      <a:noFill/>
                    </a:ln>
                  </pic:spPr>
                </pic:pic>
              </a:graphicData>
            </a:graphic>
          </wp:inline>
        </w:drawing>
      </w:r>
    </w:p>
    <w:p w14:paraId="7A9D2409" w14:textId="77777777" w:rsidR="00B75370" w:rsidRDefault="00B75370" w:rsidP="00B75370">
      <w:pPr>
        <w:ind w:firstLine="0"/>
        <w:jc w:val="center"/>
      </w:pPr>
      <w:r>
        <w:lastRenderedPageBreak/>
        <w:t xml:space="preserve">Fonte: Adaptada de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w:t>
      </w:r>
    </w:p>
    <w:p w14:paraId="797C5EEF" w14:textId="77777777" w:rsidR="00B75370" w:rsidRDefault="00B75370" w:rsidP="00B75370">
      <w:r>
        <w:t xml:space="preserve">Uma ressalva é necessária quanto à </w:t>
      </w:r>
      <w:r>
        <w:fldChar w:fldCharType="begin"/>
      </w:r>
      <w:r>
        <w:instrText xml:space="preserve"> REF _Ref479171932 \h </w:instrText>
      </w:r>
      <w:r>
        <w:fldChar w:fldCharType="separate"/>
      </w:r>
      <w:r>
        <w:t xml:space="preserve">Figura </w:t>
      </w:r>
      <w:r>
        <w:rPr>
          <w:noProof/>
        </w:rPr>
        <w:t>2</w:t>
      </w:r>
      <w:r>
        <w:fldChar w:fldCharType="end"/>
      </w:r>
      <w:r>
        <w:t xml:space="preserve">. Nesta imagem,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 xml:space="preserve"> nomeia este processo como a “avaliação de ideias estratégicas”, sugerindo que não necessariamente a avaliação de decisões específicas deve ser realizada, mas sim de “ideias”. No entanto, em seu texto,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 xml:space="preserve"> explicitamente mencionam a “avaliação de opções estratégicas utilizando modelos da organização, levando em consideração incertezas futuras”.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"locator" : "14", "uris" : [ "http://www.mendeley.com/documents/?uuid=e662ee86-59b0-4974-be2e-3cd1ae4beb20" ] } ], "mendeley" : { "formattedCitation" : "(DYSON et al., 2007, p. 14)", "plainTextFormattedCitation" : "(DYSON et al., 2007, p. 14)", "previouslyFormattedCitation" : "(DYSON et al., 2007, p. 14)" }, "properties" : { "noteIndex" : 0 }, "schema" : "https://github.com/citation-style-language/schema/raw/master/csl-citation.json" }</w:instrText>
      </w:r>
      <w:r>
        <w:fldChar w:fldCharType="separate"/>
      </w:r>
      <w:r>
        <w:rPr>
          <w:noProof/>
        </w:rPr>
        <w:t>(DYSON et al., 2007, p. 14)</w:t>
      </w:r>
      <w:r>
        <w:fldChar w:fldCharType="end"/>
      </w:r>
      <w:r>
        <w:t xml:space="preserve">. Por este motivo, ainda que este modelo nomeie este processo como a avaliação de “ideias” estratégicas, considera-se o modelo de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 xml:space="preserve"> como adequado para representar a avaliação de decisões.</w:t>
      </w:r>
    </w:p>
    <w:p w14:paraId="3352E5CB" w14:textId="77777777" w:rsidR="00B75370" w:rsidRDefault="00B75370" w:rsidP="00B75370">
      <w:r>
        <w:t xml:space="preserve">A premissa básica discutida por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 xml:space="preserve"> que baseia seu modelo é a de que, se as organizações desejam ter sucesso no longo prazo, então elas devem ter um processo de desenvolvimento da estratégia efetivo. Deste modo, deve-se seguir a ideia de “testar” estratégias fora do ambiente real, ou, utilizando a metáfora de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 xml:space="preserve">, deve-se “ensaiar” a estratégia antes de sua implementação. Para que este processo seja efetivo,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 xml:space="preserve"> propõe uma série de requisitos, dentre eles a necessidade de uma avaliação multi-dimensional das decisões estratégicas, incorporando os riscos e incertezas envolvidas.</w:t>
      </w:r>
    </w:p>
    <w:p w14:paraId="0E46770A" w14:textId="77777777" w:rsidR="00B75370" w:rsidRDefault="00B75370" w:rsidP="00B75370">
      <w:r>
        <w:t>Neste ponto será útil recapitular os argumentos indicados anteriormente. Até então, discutimos a relevância da incerteza para as decisões estratégicas empresariais, e as iniciativas acadêmicas para propor abordagens que permitam endereçar a incerteza. Em seguida, evidenciou-se o surgimento de um novo grupo de abordagens. Esta seção, até aqui, definiu o objeto de pesquisa como a avaliação de decisões estratégicas, ressaltando a necessidade de testar o impacto destas decisões antes de sua implementação. A questão óbvia que emerge é: Se é necessário “haver um ensaio” do impacto das decisões estratégicas organizacionais, como este ensaio deve ser conduzido?</w:t>
      </w:r>
    </w:p>
    <w:p w14:paraId="40516963" w14:textId="77777777" w:rsidR="00B75370" w:rsidRDefault="00B75370" w:rsidP="00B75370">
      <w:r>
        <w:t xml:space="preserve">Em outras palavras, Courtney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"suppress-author" : 1, "uris" : [ "http://www.mendeley.com/documents/?uuid=1f5de6ec-e5e0-4fa0-af78-fcd71754d5ed" ] } ], "mendeley" : { "formattedCitation" : "(2013)", "plainTextFormattedCitation" : "(2013)", "previouslyFormattedCitation" : "(2013)" }, "properties" : { "noteIndex" : 0 }, "schema" : "https://github.com/citation-style-language/schema/raw/master/csl-citation.json" }</w:instrText>
      </w:r>
      <w:r>
        <w:fldChar w:fldCharType="separate"/>
      </w:r>
      <w:r>
        <w:rPr>
          <w:noProof/>
        </w:rPr>
        <w:t>(2013)</w:t>
      </w:r>
      <w:r>
        <w:fldChar w:fldCharType="end"/>
      </w:r>
      <w:r>
        <w:t xml:space="preserve"> nomeia esta questão como “Decidindo como Decidir” em seu artigo na Harvard Business Review (HBR), e em um </w:t>
      </w:r>
      <w:r>
        <w:rPr>
          <w:i/>
        </w:rPr>
        <w:t xml:space="preserve">webinar </w:t>
      </w:r>
      <w:r>
        <w:t xml:space="preserve">promovido pela HBR em sequência </w:t>
      </w:r>
      <w:r>
        <w:fldChar w:fldCharType="begin" w:fldLock="1"/>
      </w:r>
      <w:r>
        <w:instrText>ADDIN CSL_CITATION { "citationItems" : [ { "id" : "ITEM-1", "itemData" : { "URL" : "https://hbr.org/2014/01/deciding-how-to-decide", "accessed" : { "date-parts" : [ [ "2017", "3", "15" ] ] }, "author" : [ { "dropping-particle" : "", "family" : "Courtney", "given" : "Hugh", "non-dropping-particle" : "", "parse-names" : false, "suffix" : "" } ], "container-title" : "Harvard Business Review", "id" : "ITEM-1", "issued" : { "date-parts" : [ [ "2014" ] ] }, "title" : "Deciding How to Decide Webinar", "type" : "webpage" }, "uris" : [ "http://www.mendeley.com/documents/?uuid=7033aa54-cd7c-4edc-ba57-0ed4bb564b52" ] } ], "mendeley" : { "formattedCitation" : "(COURTNEY, 2014)", "plainTextFormattedCitation" : "(COURTNEY, 2014)", "previouslyFormattedCitation" : "(COURTNEY, 2014)" }, "properties" : { "noteIndex" : 0 }, "schema" : "https://github.com/citation-style-language/schema/raw/master/csl-citation.json" }</w:instrText>
      </w:r>
      <w:r>
        <w:fldChar w:fldCharType="separate"/>
      </w:r>
      <w:r>
        <w:rPr>
          <w:noProof/>
        </w:rPr>
        <w:t>(COURTNEY, 2014)</w:t>
      </w:r>
      <w:r>
        <w:fldChar w:fldCharType="end"/>
      </w:r>
      <w:r>
        <w:t xml:space="preserve">. Tais recomendações constroem-se sobre seu artigo seminal sobre incerteza, o qual delineou quatro níveis de incerteza e relacionou ferramentas consideradas adequadas para cada um destes níveis </w:t>
      </w:r>
      <w:r>
        <w:fldChar w:fldCharType="begin" w:fldLock="1"/>
      </w:r>
      <w:r>
        <w:instrText>ADDIN CSL_CITATION { "citationItems" : [ { "id" : "ITEM-1", "itemData" : { "author" : [ { "dropping-particle" : "", "family" : "Courtney", "given" : "Hugh", "non-dropping-particle" : "", "parse-names" : false, "suffix" : "" }, { "dropping-particle" : "", "family" : "Kirkland", "given" : "Jane", "non-dropping-particle" : "", "parse-names" : false, "suffix" : "" }, { "dropping-particle" : "", "family" : "Viguerie", "given" : "Patrick", "non-dropping-particle" : "", "parse-names" : false, "suffix" : "" } ], "container-title" : "Harvard Business Review", "id" : "ITEM-1", "issue" : "November-December", "issued" : { "date-parts" : [ [ "1997" ] ] }, "page" : "1-51", "title" : "Strategy Under Uncertainty", "type" : "article-journal" }, "uris" : [ "http://www.mendeley.com/documents/?uuid=46af7d69-c758-4107-ae0d-2242fa22a40c" ] } ], "mendeley" : { "formattedCitation" : "(COURTNEY; KIRKLAND; VIGUERIE, 1997)", "plainTextFormattedCitation" : "(COURTNEY; KIRKLAND; VIGUERIE, 1997)", "previouslyFormattedCitation" : "(COURTNEY; KIRKLAND; VIGUERIE, 1997)" }, "properties" : { "noteIndex" : 0 }, "schema" : "https://github.com/citation-style-language/schema/raw/master/csl-citation.json" }</w:instrText>
      </w:r>
      <w:r>
        <w:fldChar w:fldCharType="separate"/>
      </w:r>
      <w:r>
        <w:rPr>
          <w:noProof/>
        </w:rPr>
        <w:t>(COURTNEY; KIRKLAND; VIGUERIE, 1997)</w:t>
      </w:r>
      <w:r>
        <w:fldChar w:fldCharType="end"/>
      </w:r>
      <w:r>
        <w:t xml:space="preserve">, e sobre seu livro sobre o mesmo tema </w:t>
      </w:r>
      <w:r>
        <w:fldChar w:fldCharType="begin" w:fldLock="1"/>
      </w:r>
      <w:r>
        <w:instrText>ADDIN CSL_CITATION { "citationItems" : [ { "id" : "ITEM-1", "itemData" : { "author" : [ { "dropping-particle" : "", "family" : "Courtney", "given" : "Hugh", "non-dropping-particle" : "", "parse-names" : false, "suffix" : "" } ], "id" : "ITEM-1", "issued" : { "date-parts" : [ [ "2001" ] ] }, "title" : "20/20 Foresight Crafting Strategy in an Uncertain World", "type" : "article" }, "uris" : [ "http://www.mendeley.com/documents/?uuid=9506b7fc-60c1-4413-911e-83e545e548d3" ] } ], "mendeley" : { "formattedCitation" : "(COURTNEY, 2001)", "plainTextFormattedCitation" : "(COURTNEY, 2001)", "previouslyFormattedCitation" : "(COURTNEY, 2001)" }, "properties" : { "noteIndex" : 0 }, "schema" : "https://github.com/citation-style-language/schema/raw/master/csl-citation.json" }</w:instrText>
      </w:r>
      <w:r>
        <w:fldChar w:fldCharType="separate"/>
      </w:r>
      <w:r>
        <w:rPr>
          <w:noProof/>
        </w:rPr>
        <w:t>(COURTNEY, 2001)</w:t>
      </w:r>
      <w:r>
        <w:fldChar w:fldCharType="end"/>
      </w:r>
      <w:r>
        <w:t xml:space="preserve">. Também deve-se notar que Hugh Courtney foi líder na </w:t>
      </w:r>
      <w:r>
        <w:lastRenderedPageBreak/>
        <w:t>“Strategy Practice” da McKinsey &amp; Company, onde serviu como consultor durante 9 anos. Dados estes indícios, a influência destas recomendações sobre a prática empresarial não pode ser subestimada.</w:t>
      </w:r>
    </w:p>
    <w:p w14:paraId="0E44E1FF" w14:textId="77777777" w:rsidR="00B75370" w:rsidRDefault="00B75370" w:rsidP="00B75370">
      <w:r>
        <w:t xml:space="preserve"> Nestes contexto, Courtney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"suppress-author" : 1, "uris" : [ "http://www.mendeley.com/documents/?uuid=1f5de6ec-e5e0-4fa0-af78-fcd71754d5ed" ] } ], "mendeley" : { "formattedCitation" : "(2013)", "plainTextFormattedCitation" : "(2013)", "previouslyFormattedCitation" : "(2013)" }, "properties" : { "noteIndex" : 0 }, "schema" : "https://github.com/citation-style-language/schema/raw/master/csl-citation.json" }</w:instrText>
      </w:r>
      <w:r>
        <w:fldChar w:fldCharType="separate"/>
      </w:r>
      <w:r>
        <w:rPr>
          <w:noProof/>
        </w:rPr>
        <w:t>(2013)</w:t>
      </w:r>
      <w:r>
        <w:fldChar w:fldCharType="end"/>
      </w:r>
      <w:r>
        <w:t xml:space="preserve"> argumenta que a maioria das empresas confiam demasiadamente em ferramentas simples de análise de fluxo de caixa ou de análises quantitativas simples de cenários, mesmo quando estão em situações altamente complexas e incertas. O problema é que tais ferramentas convencionais que são ensinadas em escolas de negócio funcionam muito bem se a empresa está em um ambiente estável, em um modelo de negócio bem compreendido, e com acesso a informação confiável. No entanto, tais ferramentas são muito menos úteis se a empresa está em um ambiente pouco familiar, com mudanças rápidas, lançando novos produtos ou em transição para um novo modelo de negócios.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"locator" : "1", "uris" : [ "http://www.mendeley.com/documents/?uuid=1f5de6ec-e5e0-4fa0-af78-fcd71754d5ed" ] } ], "mendeley" : { "formattedCitation" : "(COURTNEY; LOVALLO; CLARKE, 2013, p. 1)", "plainTextFormattedCitation" : "(COURTNEY; LOVALLO; CLARKE, 2013, p. 1)", "previouslyFormattedCitation" : "(COURTNEY; LOVALLO; CLARKE, 2013, p. 1)" }, "properties" : { "noteIndex" : 0 }, "schema" : "https://github.com/citation-style-language/schema/raw/master/csl-citation.json" }</w:instrText>
      </w:r>
      <w:r>
        <w:fldChar w:fldCharType="separate"/>
      </w:r>
      <w:r>
        <w:rPr>
          <w:noProof/>
        </w:rPr>
        <w:t>(COURTNEY; LOVALLO; CLARKE, 2013, p. 1)</w:t>
      </w:r>
      <w:r>
        <w:fldChar w:fldCharType="end"/>
      </w:r>
      <w:r>
        <w:t>.</w:t>
      </w:r>
    </w:p>
    <w:p w14:paraId="039E9DC0" w14:textId="77777777" w:rsidR="00B75370" w:rsidRDefault="00B75370" w:rsidP="00B75370">
      <w:r>
        <w:t xml:space="preserve"> Neste sentido, as empresas devem tomar a iniciativa de “ampliar sua caixa de ferramentas de decisões estratégicas entendendo que ferramentas funcionam melhor para que decisões”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"locator" : "1", "uris" : [ "http://www.mendeley.com/documents/?uuid=1f5de6ec-e5e0-4fa0-af78-fcd71754d5ed" ] } ], "mendeley" : { "formattedCitation" : "(COURTNEY; LOVALLO; CLARKE, 2013, p. 1)", "plainTextFormattedCitation" : "(COURTNEY; LOVALLO; CLARKE, 2013, p. 1)", "previouslyFormattedCitation" : "(COURTNEY; LOVALLO; CLARKE, 2013, p. 1)" }, "properties" : { "noteIndex" : 0 }, "schema" : "https://github.com/citation-style-language/schema/raw/master/csl-citation.json" }</w:instrText>
      </w:r>
      <w:r>
        <w:fldChar w:fldCharType="separate"/>
      </w:r>
      <w:r>
        <w:rPr>
          <w:noProof/>
        </w:rPr>
        <w:t>(COURTNEY; LOVALLO; CLARKE, 2013, p. 1)</w:t>
      </w:r>
      <w:r>
        <w:fldChar w:fldCharType="end"/>
      </w:r>
      <w:r>
        <w:t xml:space="preserve">. Tal recomendação é consistente com a recomendação de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 xml:space="preserve"> quanto à necessidade de construir um processo de desenvolvimento estratégico que inclua a avaliação antecipada de decisões estratégicas.</w:t>
      </w:r>
    </w:p>
    <w:p w14:paraId="7716855F" w14:textId="77777777" w:rsidR="00B75370" w:rsidRDefault="00B75370" w:rsidP="00B75370">
      <w:r>
        <w:t xml:space="preserve">Até este ponto, não se atribui nenhum problema a tais recomendações. O problema emerge ao observar-se o “conteúdo” da caixa de ferramentas sugerida. Dentre os conjuntos de ferramentas mencionadas por Courtney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"suppress-author" : 1, "uris" : [ "http://www.mendeley.com/documents/?uuid=1f5de6ec-e5e0-4fa0-af78-fcd71754d5ed" ] } ], "mendeley" : { "formattedCitation" : "(2013)", "plainTextFormattedCitation" : "(2013)", "previouslyFormattedCitation" : "(2013)" }, "properties" : { "noteIndex" : 0 }, "schema" : "https://github.com/citation-style-language/schema/raw/master/csl-citation.json" }</w:instrText>
      </w:r>
      <w:r>
        <w:fldChar w:fldCharType="separate"/>
      </w:r>
      <w:r>
        <w:rPr>
          <w:noProof/>
        </w:rPr>
        <w:t>(2013)</w:t>
      </w:r>
      <w:r>
        <w:fldChar w:fldCharType="end"/>
      </w:r>
      <w:r>
        <w:t xml:space="preserve"> estão:  Ferramentas Convencionais de Orçamentação; Ferramentas Quantitativas de Avaliação de Múltiplos Cenários; Análise Qualitativa de Cenários; Análise de Decisão Baseada em Casos e Ferramentas de Agregação de Informação.</w:t>
      </w:r>
    </w:p>
    <w:p w14:paraId="36077750" w14:textId="77777777" w:rsidR="00B75370" w:rsidRDefault="00B75370" w:rsidP="00B75370">
      <w:r>
        <w:t xml:space="preserve">Courtney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"suppress-author" : 1, "uris" : [ "http://www.mendeley.com/documents/?uuid=1f5de6ec-e5e0-4fa0-af78-fcd71754d5ed" ] } ], "mendeley" : { "formattedCitation" : "(2013)", "plainTextFormattedCitation" : "(2013)", "previouslyFormattedCitation" : "(2013)" }, "properties" : { "noteIndex" : 0 }, "schema" : "https://github.com/citation-style-language/schema/raw/master/csl-citation.json" }</w:instrText>
      </w:r>
      <w:r>
        <w:fldChar w:fldCharType="separate"/>
      </w:r>
      <w:r>
        <w:rPr>
          <w:noProof/>
        </w:rPr>
        <w:t>(2013)</w:t>
      </w:r>
      <w:r>
        <w:fldChar w:fldCharType="end"/>
      </w:r>
      <w:r>
        <w:t xml:space="preserve"> indica que o conjunto de Ferramentas Quantitativas de Avaliação de Múltiplos cenários analisam as decisões “especificando completamente os possíveis </w:t>
      </w:r>
      <w:r>
        <w:rPr>
          <w:i/>
        </w:rPr>
        <w:t xml:space="preserve">outcomes </w:t>
      </w:r>
      <w:r>
        <w:rPr>
          <w:b/>
          <w:i/>
        </w:rPr>
        <w:t xml:space="preserve">e </w:t>
      </w:r>
      <w:r>
        <w:t xml:space="preserve">suas probabilidades, [...] incluindo: Métodos de Monte Carlo, Decision Analysis, e Opções Reais”.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"locator" : "5", "suffix" : ", grifo meu", "uris" : [ "http://www.mendeley.com/documents/?uuid=1f5de6ec-e5e0-4fa0-af78-fcd71754d5ed" ] } ], "mendeley" : { "formattedCitation" : "(COURTNEY; LOVALLO; CLARKE, 2013, p. 5, grifo meu)", "plainTextFormattedCitation" : "(COURTNEY; LOVALLO; CLARKE, 2013, p. 5, grifo meu)", "previouslyFormattedCitation" : "(COURTNEY; LOVALLO; CLARKE, 2013, p. 5, grifo meu)" }, "properties" : { "noteIndex" : 0 }, "schema" : "https://github.com/citation-style-language/schema/raw/master/csl-citation.json" }</w:instrText>
      </w:r>
      <w:r>
        <w:fldChar w:fldCharType="separate"/>
      </w:r>
      <w:r>
        <w:rPr>
          <w:noProof/>
        </w:rPr>
        <w:t>(COURTNEY; LOVALLO; CLARKE, 2013, p. 5, grifo meu)</w:t>
      </w:r>
      <w:r>
        <w:fldChar w:fldCharType="end"/>
      </w:r>
      <w:r>
        <w:t xml:space="preserve">. Quanto ao conjunto de Ferramentas de Análise de Cenários Qualitativos, Courtney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"suppress-author" : 1, "uris" : [ "http://www.mendeley.com/documents/?uuid=1f5de6ec-e5e0-4fa0-af78-fcd71754d5ed" ] } ], "mendeley" : { "formattedCitation" : "(2013)", "plainTextFormattedCitation" : "(2013)", "previouslyFormattedCitation" : "(2013)" }, "properties" : { "noteIndex" : 0 }, "schema" : "https://github.com/citation-style-language/schema/raw/master/csl-citation.json" }</w:instrText>
      </w:r>
      <w:r>
        <w:fldChar w:fldCharType="separate"/>
      </w:r>
      <w:r>
        <w:rPr>
          <w:noProof/>
        </w:rPr>
        <w:t>(2013)</w:t>
      </w:r>
      <w:r>
        <w:fldChar w:fldCharType="end"/>
      </w:r>
      <w:r>
        <w:t xml:space="preserve"> indica que estas ferramentas informam o processo de tomada de decisão desenvolvendo um conjunto representativo de cenários qualitativos, identificando as prováveis consequências da decisão sob consideração nestes diferentes cenários. Courtney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"suppress-author" : 1, "uris" : [ "http://www.mendeley.com/documents/?uuid=1f5de6ec-e5e0-4fa0-af78-fcd71754d5ed" ] } ], "mendeley" : { "formattedCitation" : "(2013)", "plainTextFormattedCitation" : "(2013)", "previouslyFormattedCitation" : "(2013)" }, "properties" : { "noteIndex" : 0 }, "schema" : "https://github.com/citation-style-language/schema/raw/master/csl-citation.json" }</w:instrText>
      </w:r>
      <w:r>
        <w:fldChar w:fldCharType="separate"/>
      </w:r>
      <w:r>
        <w:rPr>
          <w:noProof/>
        </w:rPr>
        <w:t>(2013)</w:t>
      </w:r>
      <w:r>
        <w:fldChar w:fldCharType="end"/>
      </w:r>
      <w:r>
        <w:t xml:space="preserve"> ressalta que, como estes cenários não </w:t>
      </w:r>
      <w:r>
        <w:lastRenderedPageBreak/>
        <w:t xml:space="preserve">pressupõe um conjunto completo e especificado de possíveis </w:t>
      </w:r>
      <w:r>
        <w:rPr>
          <w:i/>
        </w:rPr>
        <w:t>outcomes</w:t>
      </w:r>
      <w:r>
        <w:t>, eles são úteis em suportar a decisão em situações em altos níveis de incerteza.</w:t>
      </w:r>
    </w:p>
    <w:p w14:paraId="5778FDD2" w14:textId="77777777" w:rsidR="00B75370" w:rsidRDefault="00B75370" w:rsidP="00B75370">
      <w:r>
        <w:t xml:space="preserve">Em seu texto Courtney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"suppress-author" : 1, "uris" : [ "http://www.mendeley.com/documents/?uuid=1f5de6ec-e5e0-4fa0-af78-fcd71754d5ed" ] } ], "mendeley" : { "formattedCitation" : "(2013)", "plainTextFormattedCitation" : "(2013)", "previouslyFormattedCitation" : "(2013)" }, "properties" : { "noteIndex" : 0 }, "schema" : "https://github.com/citation-style-language/schema/raw/master/csl-citation.json" }</w:instrText>
      </w:r>
      <w:r>
        <w:fldChar w:fldCharType="separate"/>
      </w:r>
      <w:r>
        <w:rPr>
          <w:noProof/>
        </w:rPr>
        <w:t>(2013)</w:t>
      </w:r>
      <w:r>
        <w:fldChar w:fldCharType="end"/>
      </w:r>
      <w:r>
        <w:t xml:space="preserve"> não menciona nenhuma das novas abordagens citadas na seção anterior. Se Courtney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"suppress-author" : 1, "uris" : [ "http://www.mendeley.com/documents/?uuid=1f5de6ec-e5e0-4fa0-af78-fcd71754d5ed" ] } ], "mendeley" : { "formattedCitation" : "(2013)", "plainTextFormattedCitation" : "(2013)", "previouslyFormattedCitation" : "(2013)" }, "properties" : { "noteIndex" : 0 }, "schema" : "https://github.com/citation-style-language/schema/raw/master/csl-citation.json" }</w:instrText>
      </w:r>
      <w:r>
        <w:fldChar w:fldCharType="separate"/>
      </w:r>
      <w:r>
        <w:rPr>
          <w:noProof/>
        </w:rPr>
        <w:t>(2013)</w:t>
      </w:r>
      <w:r>
        <w:fldChar w:fldCharType="end"/>
      </w:r>
      <w:r>
        <w:t xml:space="preserve"> considera este conjunto de métodos como parte das ferramentas “quantitativas de avaliação de múltiplos cenários”, sua descrição será incorreta quando indica que estas ferramentas requerem a especificação completa de possíveis </w:t>
      </w:r>
      <w:r>
        <w:rPr>
          <w:i/>
        </w:rPr>
        <w:t xml:space="preserve">outcomes </w:t>
      </w:r>
      <w:r>
        <w:t xml:space="preserve">e probabilidades. Se Courtney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"suppress-author" : 1, "uris" : [ "http://www.mendeley.com/documents/?uuid=1f5de6ec-e5e0-4fa0-af78-fcd71754d5ed" ] } ], "mendeley" : { "formattedCitation" : "(2013)", "plainTextFormattedCitation" : "(2013)", "previouslyFormattedCitation" : "(2013)" }, "properties" : { "noteIndex" : 0 }, "schema" : "https://github.com/citation-style-language/schema/raw/master/csl-citation.json" }</w:instrText>
      </w:r>
      <w:r>
        <w:fldChar w:fldCharType="separate"/>
      </w:r>
      <w:r>
        <w:rPr>
          <w:noProof/>
        </w:rPr>
        <w:t>(2013)</w:t>
      </w:r>
      <w:r>
        <w:fldChar w:fldCharType="end"/>
      </w:r>
      <w:r>
        <w:t xml:space="preserve"> considera estas abordagens como parte das “ferramentas de análise qualitativas” de cenários por não requerer o input de probabilidades, também estará incorreto, visto que sua característica fundamental é a abordagem quantitativa.</w:t>
      </w:r>
    </w:p>
    <w:p w14:paraId="57AE3F3F" w14:textId="77777777" w:rsidR="00B75370" w:rsidRDefault="00B75370" w:rsidP="00B75370">
      <w:r>
        <w:t xml:space="preserve">Deste modo, as recomendações de Courtney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"suppress-author" : 1, "uris" : [ "http://www.mendeley.com/documents/?uuid=1f5de6ec-e5e0-4fa0-af78-fcd71754d5ed" ] } ], "mendeley" : { "formattedCitation" : "(2013)", "plainTextFormattedCitation" : "(2013)", "previouslyFormattedCitation" : "(2013)" }, "properties" : { "noteIndex" : 0 }, "schema" : "https://github.com/citation-style-language/schema/raw/master/csl-citation.json" }</w:instrText>
      </w:r>
      <w:r>
        <w:fldChar w:fldCharType="separate"/>
      </w:r>
      <w:r>
        <w:rPr>
          <w:noProof/>
        </w:rPr>
        <w:t>(2013)</w:t>
      </w:r>
      <w:r>
        <w:fldChar w:fldCharType="end"/>
      </w:r>
      <w:r>
        <w:t xml:space="preserve"> não apontam para a possibilidade do uso deste novo grupo de ferramentas. Do mesmo modo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Pr>
          <w:noProof/>
        </w:rPr>
        <w:t>(2007)</w:t>
      </w:r>
      <w:r>
        <w:fldChar w:fldCharType="end"/>
      </w:r>
      <w:r>
        <w:t xml:space="preserve"> não incluem este novo grupo de abordagens dentre as abordagens selecionadas para suporte ao processo de decisão estratégica.</w:t>
      </w:r>
    </w:p>
    <w:p w14:paraId="52BD4B8C" w14:textId="77777777" w:rsidR="00B75370" w:rsidRDefault="00B75370" w:rsidP="00B75370">
      <w:r>
        <w:t>A ausência deste conjunto de métodos na literatura sobre avaliação de decisões estratégicas seria possivelmente justificável caso não houvesse demanda por um novo grupo de métodos para a abordagem de situações incertas. No entanto, sob o ponto de vista deste trabalho, este não é o caso.</w:t>
      </w:r>
    </w:p>
    <w:p w14:paraId="430816C5" w14:textId="77777777" w:rsidR="00B75370" w:rsidRDefault="00B75370" w:rsidP="00B75370">
      <w:r>
        <w:t xml:space="preserve">Se “não faltam métodos” para a abordagem de situações de incerteza, e por isto, a “caixa de métodos” está completa, então algumas consequências são inevitáveis. Para que isto seja verdade, o investimento de 25 milhões de dólares </w:t>
      </w:r>
      <w:r>
        <w:fldChar w:fldCharType="begin" w:fldLock="1"/>
      </w:r>
      <w:r>
        <w:instrText>ADDIN CSL_CITATION { "citationItems" : [ { "id" : "ITEM-1", "itemData" : { "URL" : "https://www.nsf.gov/news/news_summ.jsp?cntn_id=100447&amp;org=SBE", "accessed" : { "date-parts" : [ [ "2017", "2", "17" ] ] }, "author" : [ { "dropping-particle" : "", "family" : "NSF", "given" : "", "non-dropping-particle" : "", "parse-names" : false, "suffix" : "" } ], "id" : "ITEM-1", "issued" : { "date-parts" : [ [ "2004" ] ] }, "title" : "Climate Change a Focus of New NSF-Supported Research on How Decisions are Made in a World of Uncertainty", "type" : "webpage" }, "uris" : [ "http://www.mendeley.com/documents/?uuid=f17a716a-9fe6-4014-b919-27fbf3a84d1e" ] } ], "mendeley" : { "formattedCitation" : "(NSF, 2004)", "plainTextFormattedCitation" : "(NSF, 2004)", "previouslyFormattedCitation" : "(NSF, 2004)" }, "properties" : { "noteIndex" : 0 }, "schema" : "https://github.com/citation-style-language/schema/raw/master/csl-citation.json" }</w:instrText>
      </w:r>
      <w:r>
        <w:fldChar w:fldCharType="separate"/>
      </w:r>
      <w:r>
        <w:rPr>
          <w:noProof/>
        </w:rPr>
        <w:t>(NSF, 2004)</w:t>
      </w:r>
      <w:r>
        <w:fldChar w:fldCharType="end"/>
      </w:r>
      <w:r>
        <w:t xml:space="preserve"> nos projetos de pesquisa que criaram estas ferramentas foi em vão. A hipótese alternativa a esta, sobre a qual trabalha-se aqui, é que este grupo de métodos representa um potencial ainda inexplorado. </w:t>
      </w:r>
      <w:r>
        <w:rPr>
          <w:b/>
          <w:i/>
        </w:rPr>
        <w:t xml:space="preserve">[talvez aqui justificar ainda mais com outros autores que encontrei – ex. </w:t>
      </w:r>
      <w:r>
        <w:rPr>
          <w:b/>
          <w:i/>
          <w:lang w:val="en-US"/>
        </w:rPr>
        <w:t xml:space="preserve">Wiltbank (estratégias adaptativas vs preditivas, Erik MIT – Data Driven Decision Making). </w:t>
      </w:r>
      <w:r>
        <w:rPr>
          <w:b/>
          <w:i/>
        </w:rPr>
        <w:t>O risco é desviar o assunto]</w:t>
      </w:r>
    </w:p>
    <w:p w14:paraId="285E6666" w14:textId="77777777" w:rsidR="00B75370" w:rsidRDefault="00B75370" w:rsidP="00B75370">
      <w:r>
        <w:t xml:space="preserve">Outro motivo, mais provável, para a omissão em relação ao RDM é o simples fato de que estas abordagens ainda não foram </w:t>
      </w:r>
      <w:r>
        <w:rPr>
          <w:i/>
        </w:rPr>
        <w:t xml:space="preserve">testadas </w:t>
      </w:r>
      <w:r>
        <w:t>no contexto empresarial. Esta asserção é suportada pelas evidências atuais, como será demonstrado na seção 1.3.1.</w:t>
      </w:r>
    </w:p>
    <w:p w14:paraId="488B20EF" w14:textId="77777777" w:rsidR="00B75370" w:rsidRDefault="00B75370" w:rsidP="00B75370">
      <w:r>
        <w:t>O RDM (Robust Decision Making) foi apresentado como uma abordagem inovadora para a tomada de decisão em situações de incerteza extrema (traduzido originalmente de</w:t>
      </w:r>
      <w:r>
        <w:rPr>
          <w:i/>
        </w:rPr>
        <w:t xml:space="preserve"> deep uncertainty</w:t>
      </w:r>
      <w:r>
        <w:t xml:space="preserve">).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"ITEM-2", "issue" : "1", "issued" : { "date-parts" : [ [ "2007" ] ] }, "page" : "73-85", "title" : "A new analytic method for finding policy-relevant scenarios", "type" : "article-journal", "volume" : "17" }, "uris" : [ "http://www.mendeley.com/documents/?uuid=37690120-ada9-4435-85f5-a814ba10acb3" ] }, { "id" : "ITEM-3",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"ITEM-3", "issued" : { "date-parts" : [ [ "2003" ] ] }, "number-of-pages" : "1-208", "title" : "Shaping the Next One Hundred Years: New Methods for Quantitative, Long-Term Policy Analysis", "type" : "book" }, "uris" : [ "http://www.mendeley.com/documents/?uuid=fc7eef92-8664-499e-ab2a-e8053d5b7ae4" ] }, { "id" : "ITEM-4", "itemData" : { "DOI" : "10.1007/978-1-4419-1153-7_1140", "ISBN" : "978-1-4419-1153-7", "author" : [ { "dropping-particle" : "", "family" : "Walker", "given" : "Warren E", "non-dropping-particle" : "", "parse-names" : false, "suffix" : "" }, { "dropping-particl</w:instrText>
      </w:r>
      <w:r>
        <w:rPr>
          <w:lang w:val="en-US"/>
        </w:rPr>
        <w:instrText>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"ITEM-4", "issued" : { "date-parts" : [ [ "2013" ] ] }, "page" : "395-402", "publisher" : "Springer US", "publisher-place" : "Boston, MA", "title" : "Deep Uncertainty", "type" : "chapter" }, "uris" : [ "http://www.mendeley.com/documents/?uuid=3d1e1042-6d3c-47b1-8b19-fad4b3a09774" ] } ], "mendeley" : { "formattedCitation" : "(GROVES; LEMPERT, 2007; LEMPERT et al., 2006; LEMPERT; POPPER; BANKES, 2003; WALKER; LEMPERT; KWAKKEL, 2013)", "plainTextFormattedCitation" : "(GROVES; LEMPERT, 2007; LEMPERT et al., 2006; LEMPERT; POPPER; BANKES, 2003; WALKER; LEMPERT; KWAKKEL, 2013)", "previouslyFormattedCitation" : "(GROVES; LEMPERT, 2007; LEMPERT et al., 2006; LEMPERT; POPPER; BANKES, 2003; WALKER; LEMPERT; KWAKKEL, 2013)" }, "properties" : { "noteIndex" : 0 }, "schema" : "https://github.com/citation-style-language/schema/raw/master/csl-citation.json" }</w:instrText>
      </w:r>
      <w:r>
        <w:fldChar w:fldCharType="separate"/>
      </w:r>
      <w:r>
        <w:rPr>
          <w:noProof/>
          <w:lang w:val="en-US"/>
        </w:rPr>
        <w:t xml:space="preserve">(GROVES; LEMPERT, 2007; LEMPERT et al., 2006; LEMPERT; POPPER; BANKES, 2003; WALKER; LEMPERT; KWAKKEL, </w:t>
      </w:r>
      <w:r>
        <w:rPr>
          <w:noProof/>
          <w:lang w:val="en-US"/>
        </w:rPr>
        <w:lastRenderedPageBreak/>
        <w:t>2013)</w:t>
      </w:r>
      <w:r>
        <w:fldChar w:fldCharType="end"/>
      </w:r>
      <w:r>
        <w:rPr>
          <w:lang w:val="en-US"/>
        </w:rPr>
        <w:t xml:space="preserve">. </w:t>
      </w:r>
      <w:r>
        <w:t xml:space="preserve">Esta abordagem é particularmente orientada para situações nas quais existe um problema de decisão profundamente incerto, com uma lista rica de possíveis decisões e informação suficiente para construir um ou mais modelos computacionais que representem esta situação. Desta maneira, usando restrições conhecidas sobre o futuro, é possível descobrir estratégias robustas em um amplo range de incertezas.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"noteIndex" : 0 }, "schema" : "https://github.com/citation-style-language/schema/raw/master/csl-citation.json" }</w:instrText>
      </w:r>
      <w:r>
        <w:fldChar w:fldCharType="separate"/>
      </w:r>
      <w:r>
        <w:rPr>
          <w:noProof/>
        </w:rPr>
        <w:t>(LEMPERT et al., 2006)</w:t>
      </w:r>
      <w:r>
        <w:fldChar w:fldCharType="end"/>
      </w:r>
      <w:r>
        <w:t xml:space="preserve">. </w:t>
      </w:r>
    </w:p>
    <w:p w14:paraId="1C7B4E6A" w14:textId="77777777" w:rsidR="00B75370" w:rsidRDefault="00B75370" w:rsidP="00B75370">
      <w:r>
        <w:t xml:space="preserve">Apesar da relevância potencial do RDM para a tomada de decisões que impactam no longo prazo em situações de incerteza, e do potencial generalização do RDM para outros contextos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"locator" : "527", "uris" : [ "http://www.mendeley.com/documents/?uuid=4a76305e-bf08-4fcd-b85b-18bd106f7fb5" ] } ], "mendeley" : { "formattedCitation" : "(LEMPERT et al., 2006, p. 527)", "plainTextFormattedCitation" : "(LEMPERT et al., 2006, p. 527)", "previouslyFormattedCitation" : "(LEMPERT et al., 2006, p. 527)" }, "properties" : { "noteIndex" : 0 }, "schema" : "https://github.com/citation-style-language/schema/raw/master/csl-citation.json" }</w:instrText>
      </w:r>
      <w:r>
        <w:fldChar w:fldCharType="separate"/>
      </w:r>
      <w:r>
        <w:rPr>
          <w:noProof/>
        </w:rPr>
        <w:t>(LEMPERT et al., 2006, p. 527)</w:t>
      </w:r>
      <w:r>
        <w:fldChar w:fldCharType="end"/>
      </w:r>
      <w:r>
        <w:t xml:space="preserve">, a sua aplicação em contextos fora da área de políticas públicas é virtualmente inexistente. Uma exceção à esta regra inclui um relato de seis páginas da aplicação do método na Volvo em um livro que trata sobre Governos de Alta Performance </w:t>
      </w:r>
      <w:r>
        <w:fldChar w:fldCharType="begin" w:fldLock="1"/>
      </w:r>
      <w:r>
        <w:instrText>ADDIN CSL_CITATION { "citationItems" : [ { "id" : "ITEM-1", "itemData" : { "ISBN" : "0833037404 (pbk.)0833036629", "ISSN" : "00333352", "abstract" : "Fifty years havepasd since the last comprehensive reorganization of the federal government. The relationship of the feds to the citizens has become vastly broader and deeper.The need for performacne inprovement is urgent and compelling. Teh federalgovernmetn is neither organized nor staffed adequately prepared to meet the demands of the 21th century. Qualityof perormacne, which ought to be teh central factor in determining compensations is too often ignored.", "author" : [ { "dropping-particle" : "", "family" : "Lempert", "given" : "Robert J.", "non-dropping-particle" : "", "parse-names" : false, "suffix" : "" }, { "dropping-particle" : "", "family" : "Popper", "given" : "Steven W.", "non-dropping-particle" : "", "parse-names" : false, "suffix" : "" } ], "container-title" : "High-Performance Government: Structure, Leadership, Incentives", "editor" : [ { "dropping-particle" : "", "family" : "Klitgaard", "given" : "Robert", "non-dropping-particle" : "", "parse-names" : false, "suffix" : "" }, { "dropping-particle" : "", "family" : "Light", "given" : "Paul C.", "non-dropping-particle" : "", "parse-names" : false, "suffix" : "" } ], "id" : "ITEM-1", "issue" : "2", "issued" : { "date-parts" : [ [ "2005" ] ] }, "page" : "253", "title" : "High-Performance Government in an Uncertain World", "type" : "chapter", "volume" : "65" }, "locator" : "124", "uris" : [ "http://www.mendeley.com/documents/?uuid=5cba3ba4-4f48-4cc0-9bbd-b55ad903a0f8" ] } ], "mendeley" : { "formattedCitation" : "(LEMPERT; POPPER, 2005, p. 124)", "plainTextFormattedCitation" : "(LEMPERT; POPPER, 2005, p. 124)", "previouslyFormattedCitation" : "(LEMPERT; POPPER, 2005, p. 124)" }, "properties" : { "noteIndex" : 0 }, "schema" : "https://github.com/citation-style-language/schema/raw/master/csl-citation.json" }</w:instrText>
      </w:r>
      <w:r>
        <w:fldChar w:fldCharType="separate"/>
      </w:r>
      <w:r>
        <w:rPr>
          <w:noProof/>
        </w:rPr>
        <w:t>(LEMPERT; POPPER, 2005, p. 124)</w:t>
      </w:r>
      <w:r>
        <w:fldChar w:fldCharType="end"/>
      </w:r>
      <w:r>
        <w:t xml:space="preserve">. Outras exceções são encontradas em aplicações da modelagem exploratória, como uma demonstração relacionada ao planejamento de um aeroporto </w:t>
      </w:r>
      <w:r>
        <w:fldChar w:fldCharType="begin" w:fldLock="1"/>
      </w:r>
      <w:r>
        <w:instrText>ADDIN CSL_CITATION { "citationItems" : [ { "id" : "ITEM-1", "itemData" : { "DOI" : "10.1016/j.techfore.2012.10.005", "ISBN" : "00401625 (ISSN)", "ISSN" : "00401625", "abstract" : "Exploratory Modeling and Analysis (EMA) is an approach that uses computational experiments to analyze complex and uncertain issues. It has been developed mainly for model-based decision support. This paper investigates the extent to which EMA is a promising approach for future oriented technology analysis (FTA). We report on three applications of EMA, using different modeling approaches, in three different technical domains. In the first case, EMA is combined with System Dynamics (SD) to study plausible dynamics for mineral and metal scarcity. The main purpose of this combination of EMA and SD is to gain insight into what kinds of surprising dynamics can occur given a variety of uncertainties and a basic understanding of the system. In the second case, EMA is combined with a hybrid model for airport performance calculations to develop an adaptive strategic plan. This case shows how one can iteratively improve a strategic plan through the identification of plausible external conditions that would cause the plan to perform poorly. In the final case, EMA is combined with an agent-based model to study transition dynamics in the electricity sector and identify crucial factors that positively and negatively affect a transition towards more sustainable functioning of the electricity sector. This paper concludes that EMA is useful for generating foresights and studying systemic and structural transformations despite the presence of a plethora of uncertainties, and for designing robust policies and plans, which are key activities of FTA. ?? 2012 Elsevier Inc.", "author" : [ { "dropping-particle" : "", "family" : "Kwakkel", "given" : "Jan H.", "non-dropping-particle" : "", "parse-names" : false, "suffix" : "" }, { "dropping-particle" : "", "family" : "Pruyt", "given" : "Erik", "non-dropping-particle" : "", "parse-names" : false, "suffix" : "" } ], "container-title" : "Technological Forecasting and Social Change", "id" : "ITEM-1", "issue" : "3", "issued" : { "date-parts" : [ [ "2013" ] ] }, "page" : "419-431", "publisher" : "Elsevier Inc.", "title" : "Exploratory Modeling and Analysis, an approach for model-based foresight under deep uncertainty", "type" : "article-journal", "volume" : "80" }, "uris" : [ "http://www.mendeley.com/documents/?uuid=8cd7ea62-47b8-4591-9472-3c13b5448bf4" ] } ], "mendeley" : { "formattedCitation" : "(KWAKKEL; PRUYT, 2013)", "plainTextFormattedCitation" : "(KWAKKEL; PRUYT, 2013)", "previouslyFormattedCitation" : "(KWAKKEL; PRUYT, 2013)" }, "properties" : { "noteIndex" : 0 }, "schema" : "https://github.com/citation-style-language/schema/raw/master/csl-citation.json" }</w:instrText>
      </w:r>
      <w:r>
        <w:fldChar w:fldCharType="separate"/>
      </w:r>
      <w:r>
        <w:rPr>
          <w:noProof/>
        </w:rPr>
        <w:t>(KWAKKEL; PRUYT, 2013)</w:t>
      </w:r>
      <w:r>
        <w:fldChar w:fldCharType="end"/>
      </w:r>
      <w:r>
        <w:t>. Ainda assim, tais descrições sugerem a aplicabilidade da Modelagem Exploratória em geral, carecendo de uma análise em relação ao RDM. Em todo caso, não conhecer o potencial do RDM para o contexto de negócios tem em si um custo de oportunidade, o qual foi discutido anteriormente.</w:t>
      </w:r>
    </w:p>
    <w:p w14:paraId="417BE6F7" w14:textId="77777777" w:rsidR="00B75370" w:rsidRDefault="00B75370" w:rsidP="00B75370">
      <w:r>
        <w:t>O problema de pesquisa, portanto, reside na seguinte situação: Por mais que haja demanda por parte das organizações por um processo de avaliação de decisões estratégicas efetivo que considere ricamente a incerteza, e que haja um novo grupo emergente de métodos que se propõe como solução para alguns destes problemas, o potencial deste novo grupo de abordagens para ambientes empresariais permanece desconhecido. Além disto, a literatura atual que recomenda métodos para a avaliação de decisões estratégicas continua ignorando este grupo de métodos, mesmo após mais de 10 anos de sua proposição.</w:t>
      </w:r>
    </w:p>
    <w:p w14:paraId="49585CE2" w14:textId="77777777" w:rsidR="00B75370" w:rsidRDefault="00B75370" w:rsidP="00B75370">
      <w:r>
        <w:t xml:space="preserve">Pressupondo que o papel da pesquisa em Engenharia de Produção e Gestão não se limita a entender o mundo como o mesmo se apresenta, mas também propor e desenvolver artefatos de caráter prescritivo </w:t>
      </w:r>
      <w:r>
        <w:fldChar w:fldCharType="begin" w:fldLock="1"/>
      </w:r>
      <w:r>
        <w:instrText>ADDIN CSL_CITATION { "citationItems" : [ { "id" : "ITEM-1", "itemData" : { "ISBN" : "9788582602980", "author" : [ { "dropping-particle" : "", "family" : "Dresch", "given" : "Aline", "non-dropping-particle" : "", "parse-names" : false, "suffix" : "" }, { "dropping-particle" : "", "family" : "Lacerda", "given" : "Daniel Pacheco", "non-dropping-particle" : "", "parse-names" : false, "suffix" : "" }, { "dropping-particle" : "", "family" : "Antunes", "given" : "Jos\u00e9 Ant\u00f4nio Valle", "non-dropping-particle" : "", "parse-names" : false, "suffix" : "" }, { "dropping-particle" : "", "family" : "Antunes Junior", "given" : "Jose Antonio Valle", "non-dropping-particle" : "", "parse-names" : false, "suffix" : "" } ], "edition" : "1", "id" : "ITEM-1", "issued" : { "date-parts" : [ [ "2015" ] ] }, "number-of-pages" : "181", "publisher" : "Bookman", "publisher-place" : "Porto Alegre", "title" : "Design Science Research: M\u00e9todo de Pesquisa para o Avan\u00e7o da Ci\u00eancia e Tecnologia", "type" : "book" }, "uris" : [ "http://www.mendeley.com/documents/?uuid=667eaa78-4c2d-4548-acda-57e64bb96497" ] } ], "mendeley" : { "formattedCitation" : "(DRESCH et al., 2015)", "plainTextFormattedCitation" : "(DRESCH et al., 2015)", "previouslyFormattedCitation" : "(DRESCH et al., 2015)" }, "properties" : { "noteIndex" : 0 }, "schema" : "https://github.com/citation-style-language/schema/raw/master/csl-citation.json" }</w:instrText>
      </w:r>
      <w:r>
        <w:fldChar w:fldCharType="separate"/>
      </w:r>
      <w:r>
        <w:rPr>
          <w:noProof/>
        </w:rPr>
        <w:t>(DRESCH et al., 2015)</w:t>
      </w:r>
      <w:r>
        <w:fldChar w:fldCharType="end"/>
      </w:r>
      <w:r>
        <w:t>, a seguinte questão de pesquisa emerge naturalmente deste contexto:</w:t>
      </w:r>
    </w:p>
    <w:p w14:paraId="5DF02B0F" w14:textId="77777777" w:rsidR="00B75370" w:rsidRDefault="00B75370" w:rsidP="00B75370">
      <w:r>
        <w:rPr>
          <w:b/>
        </w:rPr>
        <w:t>[Daniel, estou colocando aqui alternativas para discutirmos o que é mais adequado]</w:t>
      </w:r>
      <w:r>
        <w:t>:</w:t>
      </w:r>
    </w:p>
    <w:p w14:paraId="61B0B9EF" w14:textId="77777777" w:rsidR="00B75370" w:rsidRDefault="00B75370" w:rsidP="00B75370">
      <w:r>
        <w:t>Versão 1:  “Como suportar a tomada de decisões estratégicas de empresas de longo prazo em situações de incerteza? ”.</w:t>
      </w:r>
    </w:p>
    <w:p w14:paraId="53D9FDB5" w14:textId="77777777" w:rsidR="00B75370" w:rsidRDefault="00B75370" w:rsidP="00B75370">
      <w:r>
        <w:lastRenderedPageBreak/>
        <w:t>Versão 2: “Qual é o valor do RDM para decisões Estratégicas em Situações de Incerteza? ”</w:t>
      </w:r>
    </w:p>
    <w:p w14:paraId="6CE6FA91" w14:textId="77777777" w:rsidR="00B75370" w:rsidRDefault="00B75370" w:rsidP="00B75370">
      <w:r>
        <w:t xml:space="preserve">Versão 3: “O RDM é uma abordagem útil para a avaliação de decisões estratégicas no contexto dos negócios, ou deve ficar confinada ao contexto das políticas públicas? ” </w:t>
      </w:r>
    </w:p>
    <w:p w14:paraId="74278981" w14:textId="77777777" w:rsidR="00B75370" w:rsidRDefault="00B75370" w:rsidP="00B75370">
      <w:r>
        <w:t>Versão 4: “Um MBA em Negócios/Engenharia de Produção deveria ou não ensinar o RDM? ”</w:t>
      </w:r>
    </w:p>
    <w:p w14:paraId="2BD30B62" w14:textId="77777777" w:rsidR="00B75370" w:rsidRDefault="00B75370" w:rsidP="00B75370">
      <w:r>
        <w:t>Versão 5:  “O RDM deveria ou não ser “exaptado” para a Avaliação de Decisões Estratégicas Empresariais? ”</w:t>
      </w:r>
    </w:p>
    <w:p w14:paraId="5A686945" w14:textId="77777777" w:rsidR="00B75370" w:rsidRDefault="00B75370" w:rsidP="00B75370"/>
    <w:p w14:paraId="729B5E85" w14:textId="77777777" w:rsidR="00B75370" w:rsidRDefault="00B75370" w:rsidP="00B75370">
      <w:pPr>
        <w:pStyle w:val="Ttulo2"/>
        <w:rPr>
          <w:szCs w:val="28"/>
        </w:rPr>
      </w:pPr>
      <w:r>
        <w:t>Objeto e Questão de Pesquisa (Versão Intermediária)</w:t>
      </w:r>
    </w:p>
    <w:p w14:paraId="4D860815" w14:textId="77777777" w:rsidR="00B75370" w:rsidRDefault="00B75370" w:rsidP="00B75370">
      <w:r>
        <w:t>Como argumentado anteriormente, um agravante central para as decisões estratégicas é a presença de incerteza. Dada a incerteza sob a qual as decisões estratégicas são submetidas, uma questão central para a decisão estratégica está em como considerar tal incerteza no processo de decisão estratégica. Duas escolas do pensamento estratégico debateram esta questão exaustivamente: A Escola do Planejamento e a Escola da Aprendizagem.</w:t>
      </w:r>
    </w:p>
    <w:p w14:paraId="29F0D988" w14:textId="77777777" w:rsidR="00B75370" w:rsidRDefault="00B75370" w:rsidP="00B75370">
      <w:r>
        <w:t>Acusando a escola do Planejamento da Predição, a escola da aprendizagem indicou que o aprendizado e a adaptação estratégica deveria ser a norma a ser seguida, ao invés de planos rígidos.</w:t>
      </w:r>
    </w:p>
    <w:p w14:paraId="17D61053" w14:textId="77777777" w:rsidR="00B75370" w:rsidRDefault="00B75370" w:rsidP="00B75370"/>
    <w:p w14:paraId="0A3CF26F" w14:textId="77777777" w:rsidR="00B75370" w:rsidRDefault="00B75370" w:rsidP="00B75370">
      <w:r>
        <w:t>Em contrapartida, diversos argumentos a favor de processos estruturados para suporte a decisão estratégica emergiram.</w:t>
      </w:r>
    </w:p>
    <w:p w14:paraId="5F2D3B3A" w14:textId="77777777" w:rsidR="00B75370" w:rsidRDefault="00B75370" w:rsidP="00B75370">
      <w:r>
        <w:t>Um primeiro, foi relacionado à mudança que o planejamento estratégico passou. Argumentou-se que o planejamento estratégico mudou, e não mais se tratava de um processo obcecado pela formalização, mas sim pela estruturação, e buscava adaptar-se.</w:t>
      </w:r>
    </w:p>
    <w:p w14:paraId="65461508" w14:textId="77777777" w:rsidR="00B75370" w:rsidRDefault="00B75370" w:rsidP="00B75370">
      <w:r>
        <w:t>Um segundo argumento usado foi o da existência de uma associação entre performance organizacional e os processos de planejamento.</w:t>
      </w:r>
    </w:p>
    <w:p w14:paraId="4CA1C280" w14:textId="77777777" w:rsidR="00B75370" w:rsidRDefault="00B75370" w:rsidP="00B75370"/>
    <w:p w14:paraId="74AF863B" w14:textId="77777777" w:rsidR="00B75370" w:rsidRDefault="00B75370" w:rsidP="00B75370">
      <w:r>
        <w:t>Argumentos contrários surgiram, com autores clamando por estratégias não-preditivas.</w:t>
      </w:r>
    </w:p>
    <w:p w14:paraId="0CBD8E8E" w14:textId="77777777" w:rsidR="00B75370" w:rsidRDefault="00B75370" w:rsidP="00B75370">
      <w:r>
        <w:lastRenderedPageBreak/>
        <w:t>Em síntese, tal discussão pode ser reduzida aos seguintes pressupostos.</w:t>
      </w:r>
    </w:p>
    <w:p w14:paraId="5F12A0A5" w14:textId="77777777" w:rsidR="00B75370" w:rsidRDefault="00B75370" w:rsidP="00B75370">
      <w:r>
        <w:t>O primeiro é o pressuposto da antecipação de probabilidades.</w:t>
      </w:r>
    </w:p>
    <w:p w14:paraId="68A9C995" w14:textId="77777777" w:rsidR="00B75370" w:rsidRDefault="00B75370" w:rsidP="00B75370">
      <w:r>
        <w:t>O segundo é o da consolidação de conhecimento como forma de suporte.</w:t>
      </w:r>
    </w:p>
    <w:p w14:paraId="54A74BB1" w14:textId="77777777" w:rsidR="00B75370" w:rsidRDefault="00B75370" w:rsidP="00B75370">
      <w:r>
        <w:t>O terceiro é o uso de cenários para suportar a decisão.</w:t>
      </w:r>
    </w:p>
    <w:p w14:paraId="310FBB17" w14:textId="77777777" w:rsidR="00B75370" w:rsidRDefault="00B75370" w:rsidP="00B75370">
      <w:r>
        <w:t>Um quarto é o da ambiguidade causal.</w:t>
      </w:r>
    </w:p>
    <w:p w14:paraId="43892983" w14:textId="77777777" w:rsidR="00B75370" w:rsidRDefault="00B75370" w:rsidP="00B75370"/>
    <w:p w14:paraId="000A5D5C" w14:textId="77777777" w:rsidR="00B75370" w:rsidRDefault="00B75370" w:rsidP="00B75370">
      <w:r>
        <w:t xml:space="preserve">Há uma diversidade de estudos que se debruçam sobre problemas e implicações que circundam a decisão estratégica. Diversos fatores podem influenciar e são influenciados pelas decisões estratégicas. Em geral, a vertente de pesquisa que trata do processo da estratégia investiga a relação destes fatores em: antecedentes, processos e outcomes. </w:t>
      </w:r>
      <w:r>
        <w:fldChar w:fldCharType="begin" w:fldLock="1"/>
      </w:r>
      <w:r>
        <w:instrText>ADDIN CSL_CITATION { "citationItems" : [ { "id" : "ITEM-1", "itemData" : { "DOI" : "10.1177/0149206306291485", "ISBN" : "0149-2063", "ISSN" : "0149-2063", "abstract" : "This article attempts to reflect the current state and progress of strategy-process research. Based on a literature review, an integrative framework is developed encompassing key antecedents, process and outcome factors, and the interrelationship among them. The review reveals that strategy- process research has made considerable progress in the past, shifting the focus from strategic plan- ning to new areas, thereby emphasizing the exposed position of the individuals involved. The authors recommend that researchers conduct more studies that explore the effects of the individu- als involved in strategy processes and the phases prior to and after the actual decision making.", "author" : [ { "dropping-particle" : "", "family" : "Hutzschenreuter, Thomas; Kleindienst", "given" : "Ingo", "non-dropping-particle" : "", "parse-names" : false, "suffix" : "" } ], "container-title" : "Journal of Management", "id" : "ITEM-1", "issue" : "5", "issued" : { "date-parts" : [ [ "2006" ] ] }, "page" : "673-620", "title" : "Strategy-process research: What have we learned and what is still to be explored", "type" : "article-journal", "volume" : "32" }, "uris" : [ "http://www.mendeley.com/documents/?uuid=9b24f5ef-8391-4894-97e6-bd10ec781984" ] } ], "mendeley" : { "formattedCitation" : "(HUTZSCHENREUTER, THOMAS; KLEINDIENST, 2006)", "plainTextFormattedCitation" : "(HUTZSCHENREUTER, THOMAS; KLEINDIENST, 2006)", "previouslyFormattedCitation" : "(HUTZSCHENREUTER, THOMAS; KLEINDIENST, 2006)" }, "properties" : { "noteIndex" : 0 }, "schema" : "https://github.com/citation-style-language/schema/raw/master/csl-citation.json" }</w:instrText>
      </w:r>
      <w:r>
        <w:fldChar w:fldCharType="separate"/>
      </w:r>
      <w:r>
        <w:rPr>
          <w:noProof/>
        </w:rPr>
        <w:t>(HUTZSCHENREUTER, THOMAS; KLEINDIENST, 2006)</w:t>
      </w:r>
      <w:r>
        <w:fldChar w:fldCharType="end"/>
      </w:r>
      <w:r>
        <w:t xml:space="preserve">. </w:t>
      </w:r>
    </w:p>
    <w:p w14:paraId="28AC52F0" w14:textId="77777777" w:rsidR="00B75370" w:rsidRDefault="00B75370" w:rsidP="00B75370">
      <w:pPr>
        <w:pStyle w:val="Ttulo4"/>
      </w:pPr>
      <w:r>
        <w:t>Complexidade – Dinâmica e Combinatória (Solução – Modelos)</w:t>
      </w:r>
    </w:p>
    <w:p w14:paraId="75F683B9" w14:textId="77777777" w:rsidR="00B75370" w:rsidRDefault="00B75370" w:rsidP="00B75370">
      <w:r>
        <w:t>Complexidade Dinâmica e Complexidade Combinatória. (O que exige o Modelo e Modelagem Exploratória). Sendo assim, um desafio está em como lidar com a ambiguidade casual.</w:t>
      </w:r>
    </w:p>
    <w:p w14:paraId="0D284313" w14:textId="77777777" w:rsidR="00B75370" w:rsidRDefault="00B75370" w:rsidP="00B75370">
      <w:r>
        <w:t>Andersen (2000) analisa a complexidade como a complexidade dos fornecedores.</w:t>
      </w:r>
    </w:p>
    <w:p w14:paraId="5CA1F4E9" w14:textId="77777777" w:rsidR="00B75370" w:rsidRDefault="00B75370" w:rsidP="00B75370">
      <w:pPr>
        <w:pStyle w:val="Ttulo4"/>
      </w:pPr>
      <w:r>
        <w:t>Vieses Cognitivos (Solução: Processos)</w:t>
      </w:r>
    </w:p>
    <w:p w14:paraId="4C3D73A6" w14:textId="77777777" w:rsidR="00B75370" w:rsidRDefault="00B75370" w:rsidP="00B75370">
      <w:r>
        <w:t>Nossos vieses não lidam muito bem com a complexidade.</w:t>
      </w:r>
    </w:p>
    <w:p w14:paraId="6C8A7B72" w14:textId="77777777" w:rsidR="00B75370" w:rsidRDefault="00B75370" w:rsidP="00B75370"/>
    <w:p w14:paraId="17AEC3F2" w14:textId="77777777" w:rsidR="00B75370" w:rsidRDefault="00B75370" w:rsidP="00B75370">
      <w:r>
        <w:t>Temos otimismo.</w:t>
      </w:r>
    </w:p>
    <w:p w14:paraId="269FD463" w14:textId="77777777" w:rsidR="00B75370" w:rsidRDefault="00B75370" w:rsidP="00B75370">
      <w:r>
        <w:t xml:space="preserve">Temos perda da </w:t>
      </w:r>
    </w:p>
    <w:p w14:paraId="5CA399A7" w14:textId="77777777" w:rsidR="00B75370" w:rsidRDefault="00B75370" w:rsidP="00B75370">
      <w:r>
        <w:t>Portanto, se empresas desejam</w:t>
      </w:r>
    </w:p>
    <w:p w14:paraId="0B4A84A5" w14:textId="77777777" w:rsidR="00B75370" w:rsidRDefault="00B75370" w:rsidP="00B75370">
      <w:pPr>
        <w:pStyle w:val="Ttulo4"/>
        <w:rPr>
          <w:lang w:val="en-US"/>
        </w:rPr>
      </w:pPr>
      <w:r>
        <w:rPr>
          <w:lang w:val="en-US"/>
        </w:rPr>
        <w:t>Planning vs Learning (Solução: Ambos)</w:t>
      </w:r>
    </w:p>
    <w:p w14:paraId="44CF73C6" w14:textId="77777777" w:rsidR="00B75370" w:rsidRDefault="00B75370" w:rsidP="00B75370">
      <w:r>
        <w:t>Um debate central para a questão de pesquisa deste trabalho existente na literatura é o debate entre a escola do planejamento e a escola da aprendizagem estratégica. A análise de tal debate permite identificar diversos problemas relacionados à decisão estratégica que precisam ser endereçados.</w:t>
      </w:r>
    </w:p>
    <w:p w14:paraId="659957DB" w14:textId="77777777" w:rsidR="00B75370" w:rsidRDefault="00B75370" w:rsidP="00B75370">
      <w:r>
        <w:t xml:space="preserve">Do lado da escola do planejamento formal, há um crescente corpo de evidências que revelam a associação entre o planejamento formal e a performance das empresas, sendo esta uma questão recorrentemente avaliada na literatura em estratégia. </w:t>
      </w:r>
      <w:r>
        <w:fldChar w:fldCharType="begin" w:fldLock="1"/>
      </w:r>
      <w:r>
        <w:instrText>ADDIN CSL_CITATION { "citationItems" : [ { "id" : "ITEM-1", "itemData" : { "DOI" : "10.1177/0149206306291485", "ISBN" : "0149-2063", "ISSN" : "0149-2063", "abstract" : "This article attempts to reflect the current state and progress of strategy-process research. Based on a literature review, an integrative framework is developed encompassing key antecedents, process and outcome factors, and the interrelationship among them. The review reveals that strategy- process research has made considerable progress in the past, shifting the focus from strategic plan- ning to new areas, thereby emphasizing the exposed position of the individuals involved. The authors recommend that researchers conduct more studies that explore the effects of the individu- als involved in strategy processes and the phases prior to and after the actual decision making.", "author" : [ { "dropping-particle" : "", "family" : "Hutzschenreuter, Thomas; Kleindienst", "given" : "Ingo", "non-dropping-particle" : "", "parse-names" : false, "suffix" : "" } ], "container-title" : "Journal of Management", "id" : "ITEM-1", "issue" : "5", "issued" : { "date-parts" : [ [ "2006" ] ] }, "page" : "673-620", "title" : "Strategy-process research: What have we learned and what is still to be explored", "type" : "article-journal", "volume" : "32" }, "uris" : [ "http://www.mendeley.com/documents/?uuid=9b24f5ef-8391-4894-97e6-bd10ec781984" ] } ], "mendeley" : { "formattedCitation" : "(HUTZSCHENREUTER, THOMAS; KLEINDIENST, 2006)", "plainTextFormattedCitation" : "(HUTZSCHENREUTER, THOMAS; KLEINDIENST, 2006)", "previouslyFormattedCitation" : "(HUTZSCHENREUTER, THOMAS; KLEINDIENST, 2006)" }, "properties" : { "noteIndex" : 0 }, "schema" : "https://github.com/citation-style-language/schema/raw/master/csl-citation.json" }</w:instrText>
      </w:r>
      <w:r>
        <w:fldChar w:fldCharType="separate"/>
      </w:r>
      <w:r>
        <w:rPr>
          <w:noProof/>
        </w:rPr>
        <w:t>(HUTZSCHENREUTER, THOMAS; KLEINDIENST, 2006)</w:t>
      </w:r>
      <w:r>
        <w:fldChar w:fldCharType="end"/>
      </w:r>
      <w:r>
        <w:t>.</w:t>
      </w:r>
    </w:p>
    <w:p w14:paraId="46CC6019" w14:textId="77777777" w:rsidR="00B75370" w:rsidRDefault="00B75370" w:rsidP="00B75370"/>
    <w:p w14:paraId="298F7C5F" w14:textId="77777777" w:rsidR="00B75370" w:rsidRDefault="00B75370" w:rsidP="00B75370">
      <w:r>
        <w:lastRenderedPageBreak/>
        <w:t>Existe uma diferença entre a escola “antiga” de planejamento estratégico (formalização) e o planejamento estratégico atual (mais focado em controle) de Andersen (2000).</w:t>
      </w:r>
    </w:p>
    <w:p w14:paraId="00A30176" w14:textId="77777777" w:rsidR="00B75370" w:rsidRDefault="00B75370" w:rsidP="00B75370"/>
    <w:p w14:paraId="087BC125" w14:textId="77777777" w:rsidR="00B75370" w:rsidRDefault="00B75370" w:rsidP="00B75370">
      <w:r>
        <w:t xml:space="preserve">Andersen </w:t>
      </w:r>
      <w:r>
        <w:fldChar w:fldCharType="begin" w:fldLock="1"/>
      </w:r>
      <w:r>
        <w:instrText>ADDIN CSL_CITATION { "citationItems" : [ { "id" : "ITEM-1", "itemData" : { "DOI" : "10.1016/S0024-6301(00)00028-5", "ISBN" : "0024-6301", "ISSN" : "00246301", "abstract" : "There has been a tendency to de-emphasize the role of strategic planning in recent years and instead focus on management autonomy and organizational learning. Yet most firms continue to plan for the future. This reveals a need to review the effects of strategic planning in conjunction with managers' autonomous actions. Past research on the performance effects of strategic planning has been inconclusive, and evidence of the strategic importance of adaptive actions taken by lower level managers remains somewhat anecdotal. What is more, contemporary scholars hold opposing views. Some argue that autonomous actions are imperative to strategic adaptation, while planning inhibits change. Conversely, others argue that centralized planning is needed to co-ordinate responsive actions and spur adaptive strategic thinking. To clarify this apparent dilemma, this article presents a recent research programme investigating the dual performance effects of strategic planning and autonomous actions in the strategy formation process. The results indicate that strategic planning has positive performance effects across industries, and exists in tandem with autonomous actions, where managers make responsive decisions that enhance performance under changing environmental conditions. (C) 2000 Elsevier Science Ltd. All rights reserved.", "author" : [ { "dropping-particle" : "", "family" : "Andersen", "given" : "Torben Juul", "non-dropping-particle" : "", "parse-names" : false, "suffix" : "" } ], "container-title" : "Long Range Planning", "id" : "ITEM-1", "issue" : "2", "issued" : { "date-parts" : [ [ "2000" ] ] }, "page" : "184-200", "title" : "Strategic planning, autonomous actions and corporate performance", "type" : "article-journal", "volume" : "33" }, "suppress-author" : 1, "uris" : [ "http://www.mendeley.com/documents/?uuid=1ea43c7c-3a74-45c9-93ad-72b867823219" ] } ], "mendeley" : { "formattedCitation" : "(2000)", "plainTextFormattedCitation" : "(2000)", "previouslyFormattedCitation" : "(2000)" }, "properties" : { "noteIndex" : 0 }, "schema" : "https://github.com/citation-style-language/schema/raw/master/csl-citation.json" }</w:instrText>
      </w:r>
      <w:r>
        <w:fldChar w:fldCharType="separate"/>
      </w:r>
      <w:r>
        <w:rPr>
          <w:noProof/>
        </w:rPr>
        <w:t>(2000)</w:t>
      </w:r>
      <w:r>
        <w:fldChar w:fldCharType="end"/>
      </w:r>
    </w:p>
    <w:p w14:paraId="0EAD618B" w14:textId="77777777" w:rsidR="00B75370" w:rsidRDefault="00B75370" w:rsidP="00B75370"/>
    <w:p w14:paraId="2C83B9D9" w14:textId="77777777" w:rsidR="00B75370" w:rsidRDefault="00B75370" w:rsidP="00B75370"/>
    <w:p w14:paraId="547D7955" w14:textId="77777777" w:rsidR="00B75370" w:rsidRDefault="00B75370" w:rsidP="00B75370"/>
    <w:p w14:paraId="6CA49C9D" w14:textId="77777777" w:rsidR="00B75370" w:rsidRDefault="00B75370" w:rsidP="00B75370">
      <w:r>
        <w:t>Vieses e preferências pessoais entram na decisão. (Desafio: Como tratar o problema objetivamente).</w:t>
      </w:r>
    </w:p>
    <w:p w14:paraId="02191665" w14:textId="77777777" w:rsidR="00B75370" w:rsidRDefault="00B75370" w:rsidP="00B75370"/>
    <w:p w14:paraId="177CCEC6" w14:textId="77777777" w:rsidR="00B75370" w:rsidRDefault="00B75370" w:rsidP="00B75370"/>
    <w:p w14:paraId="2A15509C" w14:textId="77777777" w:rsidR="00B75370" w:rsidRDefault="00B75370" w:rsidP="00B75370">
      <w:r>
        <w:t>Dentre estes fatores, a incerteza é um fator relevante. Por um lado, a incerteza pode dificultar as decisões estratégicas, levando as empresas a decisões equivocadas. (Evidência: Em incerteza, planos falham).</w:t>
      </w:r>
    </w:p>
    <w:p w14:paraId="0EC23084" w14:textId="77777777" w:rsidR="00B75370" w:rsidRDefault="00B75370" w:rsidP="00B75370"/>
    <w:p w14:paraId="4ACBE223" w14:textId="77777777" w:rsidR="00B75370" w:rsidRDefault="00B75370" w:rsidP="00B75370">
      <w:r>
        <w:t>Em geral, três streams podem ser identificados:</w:t>
      </w:r>
    </w:p>
    <w:p w14:paraId="0AAF3CAC" w14:textId="77777777" w:rsidR="00B75370" w:rsidRDefault="00B75370" w:rsidP="00B75370">
      <w:r>
        <w:t>Planejamento puro</w:t>
      </w:r>
    </w:p>
    <w:p w14:paraId="7FB751CC" w14:textId="77777777" w:rsidR="00B75370" w:rsidRDefault="00B75370" w:rsidP="00B75370">
      <w:r>
        <w:t>Flexibilidade / aprendizagem puro</w:t>
      </w:r>
    </w:p>
    <w:p w14:paraId="36C9EB9B" w14:textId="77777777" w:rsidR="00B75370" w:rsidRDefault="00B75370" w:rsidP="00B75370">
      <w:r>
        <w:t>Planejamento e Flexibilidade.</w:t>
      </w:r>
    </w:p>
    <w:p w14:paraId="7B6073BE" w14:textId="77777777" w:rsidR="00B75370" w:rsidRDefault="00B75370" w:rsidP="00B75370"/>
    <w:p w14:paraId="3E454971" w14:textId="77777777" w:rsidR="00B75370" w:rsidRDefault="00B75370" w:rsidP="00B75370"/>
    <w:p w14:paraId="031F52FD" w14:textId="77777777" w:rsidR="00B75370" w:rsidRDefault="00B75370" w:rsidP="00B75370">
      <w:pPr>
        <w:pStyle w:val="Ttulo4"/>
      </w:pPr>
      <w:r>
        <w:t>Fatores Contextuais – conflito (solução: Devil advocate)</w:t>
      </w:r>
    </w:p>
    <w:p w14:paraId="63BF6CB4" w14:textId="77777777" w:rsidR="00B75370" w:rsidRDefault="00B75370" w:rsidP="00B75370">
      <w:r>
        <w:t>No topo deste problema ainda podem ser adicionados fatores contextuais. Um exemplo é o impacto do conflito sobre a qualidade de decisões estratégicas. Enquanto o conflito cognitivo está associado a maior qualidade de decisões, o “conflito afetivo” está associado a pior qualidade de decisões.</w:t>
      </w:r>
      <w:r>
        <w:fldChar w:fldCharType="begin" w:fldLock="1"/>
      </w:r>
      <w:r>
        <w:instrText>ADDIN CSL_CITATION { "citationItems" : [ { "id" : "ITEM-1", "itemData" : { "DOI" : "10.2307/256633", "ISSN" : "0001-4273", "author" : [ { "dropping-particle" : "", "family" : "Amason", "given" : "A. C.", "non-dropping-particle" : "", "parse-names" : false, "suffix" : "" } ], "container-title" : "Academy of Management Journal", "id" : "ITEM-1", "issue" : "1", "issued" : { "date-parts" : [ [ "1996" ] ] }, "page" : "123-148", "title" : "Distinguishing the Effects of Functional and Dysfunctional Conflict on Strategic Decision Making: Resolving a Paradox for Top Management Teams.", "type" : "article-journal", "volume" : "39" }, "uris" : [ "http://www.mendeley.com/documents/?uuid=7483c50e-f92d-4df1-8c4e-ba5a0d1f0fad" ] } ], "mendeley" : { "formattedCitation" : "(AMASON, 1996)", "plainTextFormattedCitation" : "(AMASON, 1996)", "previouslyFormattedCitation" : "(AMASON, 1996)" }, "properties" : { "noteIndex" : 0 }, "schema" : "https://github.com/citation-style-language/schema/raw/master/csl-citation.json" }</w:instrText>
      </w:r>
      <w:r>
        <w:fldChar w:fldCharType="separate"/>
      </w:r>
      <w:r>
        <w:rPr>
          <w:noProof/>
        </w:rPr>
        <w:t>(AMASON, 1996)</w:t>
      </w:r>
      <w:r>
        <w:fldChar w:fldCharType="end"/>
      </w:r>
      <w:r>
        <w:t>. Em outras palavras, há suporte empírico para a heurística do décimo judeu. Portanto, a avaliação de decisões estratégicas deve considerar a utilidade de gerar um conflito cognitivo, sem gerar o conflito afetivo.</w:t>
      </w:r>
    </w:p>
    <w:p w14:paraId="41BA2975" w14:textId="77777777" w:rsidR="00B75370" w:rsidRDefault="00B75370" w:rsidP="00B75370"/>
    <w:p w14:paraId="1DD545D9" w14:textId="77777777" w:rsidR="00B75370" w:rsidRDefault="00B75370" w:rsidP="00B75370"/>
    <w:p w14:paraId="19E54F3B" w14:textId="77777777" w:rsidR="00B75370" w:rsidRDefault="00B75370" w:rsidP="00B75370">
      <w:r>
        <w:t xml:space="preserve">Por outro lado, a incerteza acaba exigindo o planejamento cuidadoso. (Evidências: Em incerteza, planejamento é importante). Deste modo, um dos desafios </w:t>
      </w:r>
      <w:r>
        <w:lastRenderedPageBreak/>
        <w:t xml:space="preserve">da tomada de decisão estratégica não está em como está em como considerar a incerteza adequadamente. </w:t>
      </w:r>
      <w:r>
        <w:fldChar w:fldCharType="begin" w:fldLock="1"/>
      </w:r>
      <w:r>
        <w:instrText>ADDIN CSL_CITATION { "citationItems" : [ { "id" : "ITEM-1", "itemData" : { "ISSN" : "0017-8012", "abstract" : "Most businesses rely on traditional capital-budgeting tools when making strategic decisions such as investing in an innovative technology or entering a new market. These tools assume that decisio...", "author" : [ { "dropping-particle" : "", "family" : "Courtney", "given" : "H.", "non-dropping-particle" : "", "parse-names" : false, "suffix" : "" }, { "dropping-particle" : "", "family" : "Lovallo", "given" : "D.", "non-dropping-particle" : "", "parse-names" : false, "suffix" : "" }, { "dropping-particle" : "", "family" : "Clarke", "given" : "C", "non-dropping-particle" : "", "parse-names" : false, "suffix" : "" } ], "container-title" : "Harvard Business Review", "id" : "ITEM-1", "issue" : "November", "issued" : { "date-parts" : [ [ "2013" ] ] }, "page" : "1-10", "title" : "Deciding How To Decide", "type" : "article-journal" }, "uris" : [ "http://www.mendeley.com/documents/?uuid=1f5de6ec-e5e0-4fa0-af78-fcd71754d5ed" ] } ], "mendeley" : { "formattedCitation" : "(COURTNEY; LOVALLO; CLARKE, 2013)", "plainTextFormattedCitation" : "(COURTNEY; LOVALLO; CLARKE, 2013)", "previouslyFormattedCitation" : "(COURTNEY; LOVALLO; CLARKE, 2013)" }, "properties" : { "noteIndex" : 0 }, "schema" : "https://github.com/citation-style-language/schema/raw/master/csl-citation.json" }</w:instrText>
      </w:r>
      <w:r>
        <w:fldChar w:fldCharType="separate"/>
      </w:r>
      <w:r>
        <w:rPr>
          <w:noProof/>
        </w:rPr>
        <w:t>(COURTNEY; LOVALLO; CLARKE, 2013)</w:t>
      </w:r>
      <w:r>
        <w:fldChar w:fldCharType="end"/>
      </w:r>
      <w:r>
        <w:t>.</w:t>
      </w:r>
    </w:p>
    <w:p w14:paraId="0D1D4328" w14:textId="77777777" w:rsidR="00B75370" w:rsidRDefault="00B75370" w:rsidP="00B75370">
      <w:pPr>
        <w:pStyle w:val="Ttulo4"/>
      </w:pPr>
      <w:r>
        <w:t>Níveis de Incerteza e Ferramentas</w:t>
      </w:r>
    </w:p>
    <w:p w14:paraId="36A61C44" w14:textId="77777777" w:rsidR="00B75370" w:rsidRDefault="00B75370" w:rsidP="00B75370">
      <w:r>
        <w:t>Níveis de Incerteza e Ferramentas. Nível 1. Nível 2. Nível 3, Nível 4.</w:t>
      </w:r>
    </w:p>
    <w:p w14:paraId="1D97222A" w14:textId="77777777" w:rsidR="00B75370" w:rsidRDefault="00B75370" w:rsidP="00B75370">
      <w:pPr>
        <w:pStyle w:val="Ttulo4"/>
      </w:pPr>
      <w:r>
        <w:t>RDM foi proposto mas não testado</w:t>
      </w:r>
    </w:p>
    <w:p w14:paraId="4A066758" w14:textId="77777777" w:rsidR="00B75370" w:rsidRDefault="00B75370" w:rsidP="00B75370">
      <w:r>
        <w:t>O RDM foi proposto, mas não testado.</w:t>
      </w:r>
    </w:p>
    <w:p w14:paraId="72B77CBF" w14:textId="77777777" w:rsidR="00B75370" w:rsidRDefault="00B75370" w:rsidP="00B75370">
      <w:pPr>
        <w:pStyle w:val="Ttulo4"/>
      </w:pPr>
      <w:r>
        <w:t>Desenho de Pesquisa</w:t>
      </w:r>
    </w:p>
    <w:p w14:paraId="0439AD2B" w14:textId="77777777" w:rsidR="00B75370" w:rsidRDefault="00B75370" w:rsidP="00B75370">
      <w:r>
        <w:t>Desta maneira, configura-se o Desenho de pesquisa.</w:t>
      </w:r>
    </w:p>
    <w:p w14:paraId="33B4EED0" w14:textId="77777777" w:rsidR="00B75370" w:rsidRDefault="00B75370" w:rsidP="00B75370"/>
    <w:p w14:paraId="3F3A7123" w14:textId="77777777" w:rsidR="00B75370" w:rsidRDefault="00B75370" w:rsidP="00B75370"/>
    <w:p w14:paraId="401321CF" w14:textId="77777777" w:rsidR="00B75370" w:rsidRDefault="00B75370" w:rsidP="00B75370">
      <w:pPr>
        <w:pStyle w:val="Ttulo4"/>
      </w:pPr>
      <w:r>
        <w:t>[Seções Antigas – Problema de Pesquisa]</w:t>
      </w:r>
    </w:p>
    <w:p w14:paraId="3904D0BA" w14:textId="77777777" w:rsidR="00B75370" w:rsidRDefault="00B75370" w:rsidP="00B75370"/>
    <w:p w14:paraId="08C830D6" w14:textId="77777777" w:rsidR="00B75370" w:rsidRDefault="00B75370" w:rsidP="00B75370">
      <w:pPr>
        <w:pStyle w:val="Ttulo2"/>
        <w:rPr>
          <w:szCs w:val="28"/>
        </w:rPr>
      </w:pPr>
      <w:r>
        <w:t>Tentativa de Definição do Objeto de Pesquisa com as Estratégias Emergentes</w:t>
      </w:r>
    </w:p>
    <w:p w14:paraId="03063D3D" w14:textId="77777777" w:rsidR="00B75370" w:rsidRDefault="00B75370" w:rsidP="00B75370">
      <w:r>
        <w:t xml:space="preserve">Observando como estratégias são formadas nas empresas, Mintzberg e Waters </w:t>
      </w:r>
      <w:r>
        <w:fldChar w:fldCharType="begin" w:fldLock="1"/>
      </w:r>
      <w:r>
        <w:instrText>ADDIN CSL_CITATION { "citationItems" : [ { "id" : "ITEM-1", "itemData" : { "DOI" : "10.1002/smj.4250060306", "ISSN" : "0143-2095", "author" : [ { "dropping-particle" : "", "family" : "Mintzberg", "given" : "Henry", "non-dropping-particle" : "", "parse-names" : false, "suffix" : "" }, { "dropping-particle" : "", "family" : "Waters", "given" : "James A.", "non-dropping-particle" : "", "parse-names" : false, "suffix" : "" } ], "container-title" : "Strategic Management Journal", "id" : "ITEM-1", "issue" : "3", "issued" : { "date-parts" : [ [ "1985" ] ] }, "page" : "257-272", "title" : "Of Strategies, Deliberate and Emergent", "type" : "article-journal", "volume" : "6" }, "suppress-author" : 1, "uris" : [ "http://www.mendeley.com/documents/?uuid=0b5b96f7-db62-40fe-bfd2-d8044101af75" ] } ], "mendeley" : { "formattedCitation" : "(1985)", "plainTextFormattedCitation" : "(1985)", "previouslyFormattedCitation" : "(1985)" }, "properties" : { "noteIndex" : 0 }, "schema" : "https://github.com/citation-style-language/schema/raw/master/csl-citation.json" }</w:instrText>
      </w:r>
      <w:r>
        <w:fldChar w:fldCharType="separate"/>
      </w:r>
      <w:r>
        <w:rPr>
          <w:noProof/>
        </w:rPr>
        <w:t>(1985)</w:t>
      </w:r>
      <w:r>
        <w:fldChar w:fldCharType="end"/>
      </w:r>
      <w:r>
        <w:t xml:space="preserve"> sustentam que estratégias emergentes e estratégias deliberadas podem ser concebidas como dois extremos de um espectro no qual estratégias do mundo real estão. Para que uma estratégia realizada seja puramente deliberada é necessário que seja fruto de uma intenção explícita, executada exatamente como pretendida, sem interferência de fatores externos. Neste sentido, o ambiente deveria ser perfeitamente previsível. Para que uma estratégia seja perfeitamente emergente, é necessário que haja ação consistente ao longo do tempo, porém sem intenção. A relação entre estes conceitos é ilustrada na </w:t>
      </w:r>
      <w:r>
        <w:fldChar w:fldCharType="begin"/>
      </w:r>
      <w:r>
        <w:instrText xml:space="preserve"> REF _Ref481138871 \h </w:instrText>
      </w:r>
      <w:r>
        <w:fldChar w:fldCharType="separate"/>
      </w:r>
      <w:r>
        <w:t xml:space="preserve">Figura </w:t>
      </w:r>
      <w:r>
        <w:rPr>
          <w:noProof/>
        </w:rPr>
        <w:t>3</w:t>
      </w:r>
      <w:r>
        <w:fldChar w:fldCharType="end"/>
      </w:r>
      <w:r>
        <w:t>.</w:t>
      </w:r>
    </w:p>
    <w:p w14:paraId="2168092E" w14:textId="77777777" w:rsidR="00B75370" w:rsidRDefault="00B75370" w:rsidP="00B75370">
      <w:pPr>
        <w:pStyle w:val="Legenda"/>
      </w:pPr>
      <w:bookmarkStart w:id="5" w:name="_Ref481138871"/>
      <w:r>
        <w:t xml:space="preserve">Figura </w:t>
      </w:r>
      <w:fldSimple w:instr=" SEQ Figura \* ARABIC ">
        <w:r>
          <w:rPr>
            <w:noProof/>
          </w:rPr>
          <w:t>3</w:t>
        </w:r>
      </w:fldSimple>
      <w:bookmarkEnd w:id="5"/>
      <w:r>
        <w:t xml:space="preserve"> – Tipos de Estratégias</w:t>
      </w:r>
    </w:p>
    <w:p w14:paraId="2F34F026" w14:textId="77777777" w:rsidR="00B75370" w:rsidRDefault="00B75370" w:rsidP="00B75370">
      <w:pPr>
        <w:ind w:firstLine="0"/>
      </w:pPr>
      <w:r>
        <w:rPr>
          <w:noProof/>
        </w:rPr>
        <w:drawing>
          <wp:inline distT="0" distB="0" distL="0" distR="0" wp14:anchorId="79CDB6B9" wp14:editId="63E7D336">
            <wp:extent cx="5656580" cy="1722755"/>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6580" cy="1722755"/>
                    </a:xfrm>
                    <a:prstGeom prst="rect">
                      <a:avLst/>
                    </a:prstGeom>
                    <a:noFill/>
                    <a:ln>
                      <a:noFill/>
                    </a:ln>
                  </pic:spPr>
                </pic:pic>
              </a:graphicData>
            </a:graphic>
          </wp:inline>
        </w:drawing>
      </w:r>
    </w:p>
    <w:p w14:paraId="1CEDA265" w14:textId="77777777" w:rsidR="00B75370" w:rsidRDefault="00B75370" w:rsidP="00B75370">
      <w:pPr>
        <w:ind w:firstLine="0"/>
        <w:jc w:val="center"/>
        <w:rPr>
          <w:lang w:val="en-US"/>
        </w:rPr>
      </w:pPr>
      <w:r>
        <w:rPr>
          <w:lang w:val="en-US"/>
        </w:rPr>
        <w:lastRenderedPageBreak/>
        <w:t xml:space="preserve">Fonte: Mintzberg e Waters </w:t>
      </w:r>
      <w:r>
        <w:fldChar w:fldCharType="begin" w:fldLock="1"/>
      </w:r>
      <w:r>
        <w:rPr>
          <w:lang w:val="en-US"/>
        </w:rPr>
        <w:instrText>ADDIN CSL_CITATION { "citationItems" : [ { "id" : "ITEM-1", "itemData" : { "DOI" : "10.1002/smj.4250060306", "ISSN" : "0143-2095", "author" : [ { "dropping-particle" : "", "family" : "Mintzberg", "given" : "Henry", "non-dropping-particle" : "", "parse-names" : false, "suffix" : "" }, { "dropping-particle" : "", "family" : "Waters", "given" : "James A.", "non-dropping-particle" : "", "parse-names" : false, "suffix" : "" } ], "container-title" : "Strategic Management Journal", "id" : "ITEM-1", "issue" : "3", "issued" : { "date-parts" : [ [ "1985" ] ] }, "page" : "257-272", "title" : "Of Strategies, Deliberate and Emergent", "type" : "article-journal", "volume" : "6" }, "locator" : "271", "uris" : [ "http://www.mendeley.com/documents/?uuid=0b5b96f7-db62-40fe-bfd2-d8044101af75" ] } ], "mendeley" : { "formattedCitation" : "(MINTZBERG; WATERS, 1985, p. 271)", "plainTextFormattedCitation" : "(MINTZBERG; WATERS, 1985, p. 271)", "previouslyFormattedCitation" : "(MINTZBERG; WATERS, 1985, p. 271)" }, "properties" : { "noteIndex" : 0 }, "schema" : "https://github.com/citation-style-language/schema/raw/master/csl-citation.json" }</w:instrText>
      </w:r>
      <w:r>
        <w:fldChar w:fldCharType="separate"/>
      </w:r>
      <w:r>
        <w:rPr>
          <w:noProof/>
          <w:lang w:val="en-US"/>
        </w:rPr>
        <w:t>(MINTZBERG; WATERS, 1985, p. 271)</w:t>
      </w:r>
      <w:r>
        <w:fldChar w:fldCharType="end"/>
      </w:r>
      <w:r>
        <w:rPr>
          <w:lang w:val="en-US"/>
        </w:rPr>
        <w:t>.</w:t>
      </w:r>
    </w:p>
    <w:p w14:paraId="637BC632" w14:textId="77777777" w:rsidR="00B75370" w:rsidRPr="00B75370" w:rsidRDefault="00B75370" w:rsidP="00B75370">
      <w:pPr>
        <w:rPr>
          <w:lang w:val="en-US"/>
        </w:rPr>
      </w:pPr>
    </w:p>
    <w:p w14:paraId="1E6F4D46" w14:textId="77777777" w:rsidR="00B75370" w:rsidRDefault="00B75370" w:rsidP="00B75370">
      <w:pPr>
        <w:ind w:firstLine="0"/>
      </w:pPr>
      <w:r>
        <w:rPr>
          <w:noProof/>
        </w:rPr>
        <w:drawing>
          <wp:inline distT="0" distB="0" distL="0" distR="0" wp14:anchorId="4F9EB022" wp14:editId="15D7E950">
            <wp:extent cx="5773420" cy="3816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73420" cy="3816985"/>
                    </a:xfrm>
                    <a:prstGeom prst="rect">
                      <a:avLst/>
                    </a:prstGeom>
                    <a:noFill/>
                    <a:ln>
                      <a:noFill/>
                    </a:ln>
                  </pic:spPr>
                </pic:pic>
              </a:graphicData>
            </a:graphic>
          </wp:inline>
        </w:drawing>
      </w:r>
    </w:p>
    <w:p w14:paraId="2EF4397E" w14:textId="77777777" w:rsidR="00B75370" w:rsidRDefault="00B75370" w:rsidP="00B75370"/>
    <w:p w14:paraId="6A4E600D" w14:textId="77777777" w:rsidR="00B75370" w:rsidRDefault="00B75370" w:rsidP="00B75370">
      <w:r>
        <w:t>Problema conceitual: A decisão não está entre a estratégia pretendida e a estratégia deliberada, mas sim antes da estratégia pretendida. Lendo o texto do mintzberg, ficou claro que a estratégia emergente é “Não-deliberada” por definição, e portanto não pode ser de análise formal. Além disso, a decisão estratégica está antes da “estratégia pretendida”.</w:t>
      </w:r>
    </w:p>
    <w:p w14:paraId="5BC7C549" w14:textId="77777777" w:rsidR="00B75370" w:rsidRDefault="00B75370" w:rsidP="00B75370">
      <w:r w:rsidRPr="00B75370">
        <w:t xml:space="preserve"> </w:t>
      </w:r>
      <w:r>
        <w:rPr>
          <w:lang w:val="en-US"/>
        </w:rPr>
        <w:t xml:space="preserve">“Note the distinction here between unrealized strategy-that is, intentions not successfully realized-and realized strategy that is unsuccessful in its consequences. The intention to escalate was realized, in fact from Johnson’s point of view, over-realized; it just did not achieve its objective. In contrast, John F. Kennedy’s earlier intention to provide advisers to the Vietnam army was not realized to the extent that those advisers became combatants. It should be noted, however, that the degree of deliberateness is not a measure of the potential success of a strategy. In our research, we have come across rather emergent strategies as well as rather deliberate ones that have been highly successful (see the discussion of the experimental film strategy later in the text for an example of the former) and others of both types that have been dramatic failures.)”  </w:t>
      </w:r>
      <w:r>
        <w:t xml:space="preserve">- Isso Sugere que a decisão estratégia precede a estratégia </w:t>
      </w:r>
      <w:r>
        <w:lastRenderedPageBreak/>
        <w:t>pretendida E a estratégia emergente também. Ou seja, a decisão estratégica não é consistente com este frame!</w:t>
      </w:r>
    </w:p>
    <w:p w14:paraId="19E8774F" w14:textId="77777777" w:rsidR="00983B8C" w:rsidRDefault="00983B8C">
      <w:pPr>
        <w:pStyle w:val="Ttulo2"/>
      </w:pPr>
      <w:r>
        <w:t>Resultados Esperados do RDM e Constructos Relacionados</w:t>
      </w:r>
    </w:p>
    <w:p w14:paraId="0635D9DC" w14:textId="77777777" w:rsidR="00983B8C" w:rsidRDefault="00983B8C" w:rsidP="00983B8C"/>
    <w:p w14:paraId="5AF37D53" w14:textId="77777777" w:rsidR="00983B8C" w:rsidRDefault="00983B8C" w:rsidP="00983B8C">
      <w:pPr>
        <w:pStyle w:val="Legenda"/>
      </w:pPr>
      <w:r>
        <w:t xml:space="preserve">Quadro </w:t>
      </w:r>
      <w:fldSimple w:instr=" SEQ Quadro \* ARABIC ">
        <w:r>
          <w:rPr>
            <w:noProof/>
          </w:rPr>
          <w:t>10</w:t>
        </w:r>
      </w:fldSimple>
      <w:r>
        <w:t xml:space="preserve"> – Resultados a Avaliar em uma Aplicação do RDM</w:t>
      </w:r>
    </w:p>
    <w:tbl>
      <w:tblPr>
        <w:tblStyle w:val="Tabelacomgrade"/>
        <w:tblW w:w="9061" w:type="dxa"/>
        <w:tblLook w:val="04A0" w:firstRow="1" w:lastRow="0" w:firstColumn="1" w:lastColumn="0" w:noHBand="0" w:noVBand="1"/>
      </w:tblPr>
      <w:tblGrid>
        <w:gridCol w:w="2689"/>
        <w:gridCol w:w="2409"/>
        <w:gridCol w:w="3963"/>
      </w:tblGrid>
      <w:tr w:rsidR="00983B8C" w:rsidRPr="0049164D" w14:paraId="19C6ADD8" w14:textId="77777777" w:rsidTr="006E1603">
        <w:trPr>
          <w:tblHeader/>
        </w:trPr>
        <w:tc>
          <w:tcPr>
            <w:tcW w:w="2689" w:type="dxa"/>
          </w:tcPr>
          <w:p w14:paraId="4A1BC007" w14:textId="77777777" w:rsidR="00983B8C" w:rsidRDefault="00983B8C" w:rsidP="006E1603">
            <w:pPr>
              <w:ind w:firstLine="0"/>
              <w:rPr>
                <w:b/>
              </w:rPr>
            </w:pPr>
            <w:r>
              <w:rPr>
                <w:b/>
              </w:rPr>
              <w:t>Constructo Relacionado</w:t>
            </w:r>
          </w:p>
        </w:tc>
        <w:tc>
          <w:tcPr>
            <w:tcW w:w="2409" w:type="dxa"/>
          </w:tcPr>
          <w:p w14:paraId="25A2B572" w14:textId="77777777" w:rsidR="00983B8C" w:rsidRPr="002F6C9C" w:rsidRDefault="00983B8C" w:rsidP="006E1603">
            <w:pPr>
              <w:ind w:firstLine="0"/>
              <w:rPr>
                <w:b/>
              </w:rPr>
            </w:pPr>
            <w:r>
              <w:rPr>
                <w:b/>
              </w:rPr>
              <w:t>Resultado Esperado</w:t>
            </w:r>
          </w:p>
        </w:tc>
        <w:tc>
          <w:tcPr>
            <w:tcW w:w="3963" w:type="dxa"/>
          </w:tcPr>
          <w:p w14:paraId="6E179547" w14:textId="77777777" w:rsidR="00983B8C" w:rsidRPr="0049164D" w:rsidRDefault="00983B8C" w:rsidP="006E1603">
            <w:pPr>
              <w:ind w:firstLine="0"/>
              <w:rPr>
                <w:b/>
                <w:lang w:val="es-ES_tradnl"/>
              </w:rPr>
            </w:pPr>
            <w:r w:rsidRPr="0049164D">
              <w:rPr>
                <w:b/>
                <w:lang w:val="es-ES_tradnl"/>
              </w:rPr>
              <w:t xml:space="preserve">Frase em Lempert et. </w:t>
            </w:r>
            <w:r>
              <w:rPr>
                <w:b/>
                <w:lang w:val="es-ES_tradnl"/>
              </w:rPr>
              <w:t>al</w:t>
            </w:r>
            <w:r>
              <w:rPr>
                <w:b/>
              </w:rPr>
              <w:t xml:space="preserve"> (2006)</w:t>
            </w:r>
          </w:p>
        </w:tc>
      </w:tr>
      <w:tr w:rsidR="00983B8C" w14:paraId="549351DB" w14:textId="77777777" w:rsidTr="006E1603">
        <w:tc>
          <w:tcPr>
            <w:tcW w:w="2689" w:type="dxa"/>
          </w:tcPr>
          <w:p w14:paraId="7608046B" w14:textId="77777777" w:rsidR="00983B8C" w:rsidRPr="00EA2058" w:rsidRDefault="00983B8C" w:rsidP="006E1603">
            <w:pPr>
              <w:ind w:firstLine="0"/>
              <w:rPr>
                <w:b/>
              </w:rPr>
            </w:pPr>
          </w:p>
        </w:tc>
        <w:tc>
          <w:tcPr>
            <w:tcW w:w="6372" w:type="dxa"/>
            <w:gridSpan w:val="2"/>
          </w:tcPr>
          <w:p w14:paraId="2C9E6B9E" w14:textId="77777777" w:rsidR="00983B8C" w:rsidRPr="00EA2058" w:rsidRDefault="00983B8C" w:rsidP="006E1603">
            <w:pPr>
              <w:ind w:firstLine="0"/>
              <w:rPr>
                <w:b/>
              </w:rPr>
            </w:pPr>
            <w:r w:rsidRPr="00EA2058">
              <w:rPr>
                <w:b/>
              </w:rPr>
              <w:t>Outputs Previstos das Etapas</w:t>
            </w:r>
          </w:p>
        </w:tc>
      </w:tr>
      <w:tr w:rsidR="00983B8C" w:rsidRPr="00C7063D" w14:paraId="0E087D23" w14:textId="77777777" w:rsidTr="006E1603">
        <w:tc>
          <w:tcPr>
            <w:tcW w:w="2689" w:type="dxa"/>
          </w:tcPr>
          <w:p w14:paraId="32B82703" w14:textId="77777777" w:rsidR="00983B8C" w:rsidRDefault="00983B8C" w:rsidP="006E1603">
            <w:pPr>
              <w:ind w:firstLine="0"/>
            </w:pPr>
          </w:p>
        </w:tc>
        <w:tc>
          <w:tcPr>
            <w:tcW w:w="2409" w:type="dxa"/>
          </w:tcPr>
          <w:p w14:paraId="5DBD5982" w14:textId="77777777" w:rsidR="00983B8C" w:rsidRDefault="00983B8C" w:rsidP="006E1603">
            <w:pPr>
              <w:ind w:firstLine="0"/>
            </w:pPr>
            <w:r>
              <w:t>Identificação de Vulnerabilidades</w:t>
            </w:r>
          </w:p>
        </w:tc>
        <w:tc>
          <w:tcPr>
            <w:tcW w:w="3963" w:type="dxa"/>
          </w:tcPr>
          <w:p w14:paraId="441FABA4" w14:textId="77777777" w:rsidR="00983B8C" w:rsidRDefault="00983B8C" w:rsidP="006E1603">
            <w:pPr>
              <w:ind w:firstLine="0"/>
            </w:pPr>
            <w:r>
              <w:t xml:space="preserve"> “Identificar vulnerabilidades das estratégias atuais.” (p. 514)</w:t>
            </w:r>
          </w:p>
        </w:tc>
      </w:tr>
      <w:tr w:rsidR="00983B8C" w14:paraId="08853FA7" w14:textId="77777777" w:rsidTr="006E1603">
        <w:tc>
          <w:tcPr>
            <w:tcW w:w="2689" w:type="dxa"/>
          </w:tcPr>
          <w:p w14:paraId="76B550EC" w14:textId="77777777" w:rsidR="00983B8C" w:rsidRDefault="00983B8C" w:rsidP="006E1603">
            <w:pPr>
              <w:ind w:firstLine="0"/>
            </w:pPr>
          </w:p>
        </w:tc>
        <w:tc>
          <w:tcPr>
            <w:tcW w:w="2409" w:type="dxa"/>
          </w:tcPr>
          <w:p w14:paraId="24EE6A31" w14:textId="77777777" w:rsidR="00983B8C" w:rsidRDefault="00983B8C" w:rsidP="006E1603">
            <w:pPr>
              <w:ind w:firstLine="0"/>
            </w:pPr>
            <w:r>
              <w:t>Identificação de Cenários</w:t>
            </w:r>
          </w:p>
        </w:tc>
        <w:tc>
          <w:tcPr>
            <w:tcW w:w="3963" w:type="dxa"/>
          </w:tcPr>
          <w:p w14:paraId="696CA866" w14:textId="77777777" w:rsidR="00983B8C" w:rsidRDefault="00983B8C" w:rsidP="006E1603">
            <w:pPr>
              <w:ind w:firstLine="0"/>
            </w:pPr>
            <w:r>
              <w:t>“Identificar futuros importantes para a decisão interpretáveis como cenários narrativos” (p. 514)</w:t>
            </w:r>
          </w:p>
        </w:tc>
      </w:tr>
      <w:tr w:rsidR="00983B8C" w14:paraId="1C7D3F9C" w14:textId="77777777" w:rsidTr="006E1603">
        <w:tc>
          <w:tcPr>
            <w:tcW w:w="2689" w:type="dxa"/>
          </w:tcPr>
          <w:p w14:paraId="7AE7A109" w14:textId="77777777" w:rsidR="00983B8C" w:rsidRDefault="00983B8C" w:rsidP="006E1603">
            <w:pPr>
              <w:ind w:firstLine="0"/>
            </w:pPr>
          </w:p>
        </w:tc>
        <w:tc>
          <w:tcPr>
            <w:tcW w:w="2409" w:type="dxa"/>
          </w:tcPr>
          <w:p w14:paraId="2319DF64" w14:textId="77777777" w:rsidR="00983B8C" w:rsidRDefault="00983B8C" w:rsidP="006E1603">
            <w:pPr>
              <w:ind w:firstLine="0"/>
            </w:pPr>
            <w:r>
              <w:t>Caracterização de Tradeoffs</w:t>
            </w:r>
          </w:p>
        </w:tc>
        <w:tc>
          <w:tcPr>
            <w:tcW w:w="3963" w:type="dxa"/>
          </w:tcPr>
          <w:p w14:paraId="329BC264" w14:textId="77777777" w:rsidR="00983B8C" w:rsidRDefault="00983B8C" w:rsidP="006E1603">
            <w:pPr>
              <w:ind w:firstLine="0"/>
            </w:pPr>
            <w:r>
              <w:t>“Avaliar os tradeoffs envolvidos na decisão” (p. 514)</w:t>
            </w:r>
          </w:p>
        </w:tc>
      </w:tr>
      <w:tr w:rsidR="00983B8C" w14:paraId="09D127A2" w14:textId="77777777" w:rsidTr="006E1603">
        <w:tc>
          <w:tcPr>
            <w:tcW w:w="2689" w:type="dxa"/>
          </w:tcPr>
          <w:p w14:paraId="0BFE0FE1" w14:textId="77777777" w:rsidR="00983B8C" w:rsidRPr="00EA2058" w:rsidRDefault="00983B8C" w:rsidP="006E1603">
            <w:pPr>
              <w:ind w:firstLine="0"/>
              <w:rPr>
                <w:b/>
              </w:rPr>
            </w:pPr>
          </w:p>
        </w:tc>
        <w:tc>
          <w:tcPr>
            <w:tcW w:w="6372" w:type="dxa"/>
            <w:gridSpan w:val="2"/>
          </w:tcPr>
          <w:p w14:paraId="2CB3D3CD" w14:textId="77777777" w:rsidR="00983B8C" w:rsidRPr="00EA2058" w:rsidRDefault="00983B8C" w:rsidP="006E1603">
            <w:pPr>
              <w:ind w:firstLine="0"/>
              <w:rPr>
                <w:b/>
              </w:rPr>
            </w:pPr>
            <w:r w:rsidRPr="00EA2058">
              <w:rPr>
                <w:b/>
              </w:rPr>
              <w:t>Outcomes Previstos do Processo</w:t>
            </w:r>
          </w:p>
        </w:tc>
      </w:tr>
      <w:tr w:rsidR="00983B8C" w14:paraId="07ECBDEE" w14:textId="77777777" w:rsidTr="006E1603">
        <w:tc>
          <w:tcPr>
            <w:tcW w:w="2689" w:type="dxa"/>
          </w:tcPr>
          <w:p w14:paraId="37EA2242" w14:textId="77777777" w:rsidR="00983B8C" w:rsidRDefault="00983B8C" w:rsidP="006E1603">
            <w:pPr>
              <w:ind w:firstLine="0"/>
            </w:pPr>
            <w:r>
              <w:t>Overconfidence</w:t>
            </w:r>
          </w:p>
        </w:tc>
        <w:tc>
          <w:tcPr>
            <w:tcW w:w="2409" w:type="dxa"/>
          </w:tcPr>
          <w:p w14:paraId="2C30FE7E" w14:textId="77777777" w:rsidR="00983B8C" w:rsidRDefault="00983B8C" w:rsidP="006E1603">
            <w:pPr>
              <w:ind w:firstLine="0"/>
            </w:pPr>
            <w:r>
              <w:t>Redução da Confiança em Excesso</w:t>
            </w:r>
          </w:p>
        </w:tc>
        <w:tc>
          <w:tcPr>
            <w:tcW w:w="3963" w:type="dxa"/>
          </w:tcPr>
          <w:p w14:paraId="6E9FEA4F" w14:textId="77777777" w:rsidR="00983B8C" w:rsidRDefault="00983B8C" w:rsidP="006E1603">
            <w:pPr>
              <w:ind w:firstLine="0"/>
            </w:pPr>
            <w:r>
              <w:t>“O RDM é projetado para reduzir problemas com “overconfidence” desafiando analistas e decisores a explorar uma faixa ampla de futuros plausíveis” (p. 515)</w:t>
            </w:r>
          </w:p>
        </w:tc>
      </w:tr>
      <w:tr w:rsidR="00983B8C" w14:paraId="4D73C7A7" w14:textId="77777777" w:rsidTr="006E1603">
        <w:tc>
          <w:tcPr>
            <w:tcW w:w="2689" w:type="dxa"/>
          </w:tcPr>
          <w:p w14:paraId="203F1639" w14:textId="77777777" w:rsidR="00983B8C" w:rsidRDefault="00983B8C" w:rsidP="006E1603">
            <w:pPr>
              <w:ind w:firstLine="0"/>
            </w:pPr>
            <w:r>
              <w:t>Decision Consensus</w:t>
            </w:r>
          </w:p>
        </w:tc>
        <w:tc>
          <w:tcPr>
            <w:tcW w:w="2409" w:type="dxa"/>
          </w:tcPr>
          <w:p w14:paraId="2F445C7A" w14:textId="77777777" w:rsidR="00983B8C" w:rsidRDefault="00983B8C" w:rsidP="006E1603">
            <w:pPr>
              <w:ind w:firstLine="0"/>
            </w:pPr>
            <w:r>
              <w:t>Consenso sobre Decisão vs Consenso sobre Pressupostos</w:t>
            </w:r>
          </w:p>
        </w:tc>
        <w:tc>
          <w:tcPr>
            <w:tcW w:w="3963" w:type="dxa"/>
          </w:tcPr>
          <w:p w14:paraId="6C9C9101" w14:textId="77777777" w:rsidR="00983B8C" w:rsidRDefault="00983B8C" w:rsidP="006E1603">
            <w:pPr>
              <w:ind w:firstLine="0"/>
            </w:pPr>
            <w:r>
              <w:t>“O RDM é projetado para facilitar o “agreement” (consenso?) fornecendo um framework analítico nos quas as partes podem concordar em ações de curto prazo robustas de acordo com diversas expectativas e valores” (p. 515).</w:t>
            </w:r>
          </w:p>
        </w:tc>
      </w:tr>
      <w:tr w:rsidR="00983B8C" w14:paraId="238C940D" w14:textId="77777777" w:rsidTr="006E1603">
        <w:tc>
          <w:tcPr>
            <w:tcW w:w="2689" w:type="dxa"/>
          </w:tcPr>
          <w:p w14:paraId="6DBF27E8" w14:textId="77777777" w:rsidR="00983B8C" w:rsidRDefault="00983B8C" w:rsidP="006E1603">
            <w:pPr>
              <w:ind w:firstLine="0"/>
            </w:pPr>
            <w:r>
              <w:lastRenderedPageBreak/>
              <w:t>Non-Predictive Strategies</w:t>
            </w:r>
          </w:p>
          <w:p w14:paraId="596AF21B" w14:textId="77777777" w:rsidR="00983B8C" w:rsidRDefault="00983B8C" w:rsidP="006E1603">
            <w:pPr>
              <w:ind w:firstLine="0"/>
            </w:pPr>
            <w:r>
              <w:t>Estratégias Adaptativas</w:t>
            </w:r>
          </w:p>
        </w:tc>
        <w:tc>
          <w:tcPr>
            <w:tcW w:w="2409" w:type="dxa"/>
          </w:tcPr>
          <w:p w14:paraId="76D6D557" w14:textId="77777777" w:rsidR="00983B8C" w:rsidRDefault="00983B8C" w:rsidP="006E1603">
            <w:pPr>
              <w:ind w:firstLine="0"/>
            </w:pPr>
            <w:r>
              <w:t>Favorecimento de Estratégias Adaptativas</w:t>
            </w:r>
          </w:p>
        </w:tc>
        <w:tc>
          <w:tcPr>
            <w:tcW w:w="3963" w:type="dxa"/>
          </w:tcPr>
          <w:p w14:paraId="2AC35B26" w14:textId="77777777" w:rsidR="00983B8C" w:rsidRDefault="00983B8C" w:rsidP="006E1603">
            <w:pPr>
              <w:ind w:firstLine="0"/>
            </w:pPr>
            <w:r>
              <w:t>“[...] RDM pode ajudar a projetar estratégias robustas cujos componentes podem não ser óbvios no início da análise. Por exemplo, Estratégias robustas são frequentemente adaptativas. Elas evoluem com o tempo em resposta a novas informações”. (p. 515).</w:t>
            </w:r>
          </w:p>
        </w:tc>
      </w:tr>
      <w:tr w:rsidR="00983B8C" w14:paraId="102CE9F0" w14:textId="77777777" w:rsidTr="006E1603">
        <w:tc>
          <w:tcPr>
            <w:tcW w:w="2689" w:type="dxa"/>
          </w:tcPr>
          <w:p w14:paraId="631888FE" w14:textId="77777777" w:rsidR="00983B8C" w:rsidRDefault="00983B8C" w:rsidP="006E1603">
            <w:pPr>
              <w:ind w:firstLine="0"/>
            </w:pPr>
            <w:r>
              <w:t>Robust Strategies</w:t>
            </w:r>
          </w:p>
        </w:tc>
        <w:tc>
          <w:tcPr>
            <w:tcW w:w="2409" w:type="dxa"/>
          </w:tcPr>
          <w:p w14:paraId="3F4C630C" w14:textId="77777777" w:rsidR="00983B8C" w:rsidRDefault="00983B8C" w:rsidP="006E1603">
            <w:pPr>
              <w:ind w:firstLine="0"/>
            </w:pPr>
            <w:r>
              <w:t>Identificação de Estratégias Robustas</w:t>
            </w:r>
          </w:p>
        </w:tc>
        <w:tc>
          <w:tcPr>
            <w:tcW w:w="3963" w:type="dxa"/>
          </w:tcPr>
          <w:p w14:paraId="708096FA" w14:textId="77777777" w:rsidR="00983B8C" w:rsidRDefault="00983B8C" w:rsidP="006E1603">
            <w:pPr>
              <w:ind w:firstLine="0"/>
            </w:pPr>
            <w:r>
              <w:t>“Projetar e Encontrar estratégias robustas usando modelos e dados disponíveis aos decisores” (p. 514)</w:t>
            </w:r>
          </w:p>
        </w:tc>
      </w:tr>
      <w:tr w:rsidR="00983B8C" w14:paraId="4DAD9030" w14:textId="77777777" w:rsidTr="006E1603">
        <w:tc>
          <w:tcPr>
            <w:tcW w:w="2689" w:type="dxa"/>
          </w:tcPr>
          <w:p w14:paraId="26174C12" w14:textId="77777777" w:rsidR="00983B8C" w:rsidRPr="00375EF9" w:rsidRDefault="00983B8C" w:rsidP="006E1603">
            <w:pPr>
              <w:ind w:firstLine="0"/>
              <w:rPr>
                <w:lang w:val="en-US"/>
              </w:rPr>
            </w:pPr>
            <w:r w:rsidRPr="00375EF9">
              <w:rPr>
                <w:lang w:val="en-US"/>
              </w:rPr>
              <w:t xml:space="preserve">Decision Quality </w:t>
            </w:r>
            <w:r>
              <w:fldChar w:fldCharType="begin" w:fldLock="1"/>
            </w:r>
            <w:r w:rsidRPr="00375EF9">
              <w:rPr>
                <w:lang w:val="en-US"/>
              </w:rPr>
              <w:instrText>ADDIN CSL_CITATION { "citationItems" : [ { "id" : "ITEM-1", "itemData" : { "DOI" : "10.1177/0149206306298657", "ISBN" : "0149-2063", "ISSN" : "0149-2063", "PMID" : "24577614", "abstract" : "Basing their hypotheses on information processing theory, the authors incorporate important group processes within strategic decision making. They examine the interrelationships of cogni- tive diversity, task conflict, and competence-based trust and their effects on decision outcomes. Their survey includes top management teams from 85 U.S. hospitals. They found that cognitive diversity has a strong positive relationship with task conflict and that competence-based trust strengthens this relationship. In addition, these results suggest that task conflict mediates the effects of cognitive diversity on decision outcomes", "author" : [ { "dropping-particle" : "", "family" : "Olson", "given" : "B. J.", "non-dropping-particle" : "", "parse-names" : false, "suffix" : "" }, { "dropping-particle" : "", "family" : "Parayitam", "given" : "S.", "non-dropping-particle" : "", "parse-names" : false, "suffix" : "" }, { "dropping-particle" : "", "family" : "Yongjian Bao", "given" : "", "non-dropping-particle" : "", "parse-names" : false, "suffix" : "" } ], "container-title" : "Journal of Management", "id" : "ITEM-1", "issue" : "2", "issued" : { "date-parts" : [ [ "2007" ] ] }, "page" : "196-222", "title" : "Strategic Decision Making: The Effects of Cognitive Diversity, Conflict, and Trust on Decision Outcomes", "type" : "article-journal", "volume" : "33" }, "uris" : [ "http://www.mendeley.com/documents/?uuid=d7b33b6a-a00e-4321-9729-ecfdf4608178" ] } ], "mendeley" : { "formattedCitation" : "(OLSON; PARAYITAM; YONGJIAN BAO, 2007)", "plainTextFormattedCitation" : "(OLSON; PARAYITAM; YONGJIAN BAO, 2007)" }, "properties" : { "noteIndex" : 0 }, "schema" : "https://github.com/citation-style-language/schema/raw/master/csl-citation.json" }</w:instrText>
            </w:r>
            <w:r>
              <w:fldChar w:fldCharType="separate"/>
            </w:r>
            <w:r w:rsidRPr="00375EF9">
              <w:rPr>
                <w:noProof/>
                <w:lang w:val="en-US"/>
              </w:rPr>
              <w:t>(OLSON; PARAYITAM; YONGJIAN BAO, 2007)</w:t>
            </w:r>
            <w:r>
              <w:fldChar w:fldCharType="end"/>
            </w:r>
          </w:p>
        </w:tc>
        <w:tc>
          <w:tcPr>
            <w:tcW w:w="2409" w:type="dxa"/>
          </w:tcPr>
          <w:p w14:paraId="66CE04A3" w14:textId="77777777" w:rsidR="00983B8C" w:rsidRDefault="00983B8C" w:rsidP="006E1603">
            <w:pPr>
              <w:ind w:firstLine="0"/>
            </w:pPr>
            <w:r>
              <w:t>Decisões Melhores</w:t>
            </w:r>
          </w:p>
        </w:tc>
        <w:tc>
          <w:tcPr>
            <w:tcW w:w="3963" w:type="dxa"/>
          </w:tcPr>
          <w:p w14:paraId="0894C09A" w14:textId="77777777" w:rsidR="00983B8C" w:rsidRDefault="00983B8C" w:rsidP="006E1603">
            <w:pPr>
              <w:ind w:firstLine="0"/>
            </w:pPr>
            <w:r>
              <w:t>“A proposição de que o RDM irá ajudar decisores a tomar melhores decisões em situações importantes em comparação à abordagens tradicionais precisa ser testada.” (p. 518)</w:t>
            </w:r>
          </w:p>
        </w:tc>
      </w:tr>
      <w:tr w:rsidR="00983B8C" w14:paraId="277EC01E" w14:textId="77777777" w:rsidTr="006E1603">
        <w:tc>
          <w:tcPr>
            <w:tcW w:w="2689" w:type="dxa"/>
          </w:tcPr>
          <w:p w14:paraId="16815CC7" w14:textId="77777777" w:rsidR="00983B8C" w:rsidRDefault="00983B8C" w:rsidP="006E1603">
            <w:pPr>
              <w:ind w:firstLine="0"/>
            </w:pPr>
          </w:p>
        </w:tc>
        <w:tc>
          <w:tcPr>
            <w:tcW w:w="2409" w:type="dxa"/>
          </w:tcPr>
          <w:p w14:paraId="7BD101E0" w14:textId="77777777" w:rsidR="00983B8C" w:rsidRDefault="00983B8C" w:rsidP="006E1603">
            <w:pPr>
              <w:ind w:firstLine="0"/>
            </w:pPr>
            <w:r>
              <w:t>Utilidade da Abordagem de Decisões Robustas</w:t>
            </w:r>
          </w:p>
        </w:tc>
        <w:tc>
          <w:tcPr>
            <w:tcW w:w="3963" w:type="dxa"/>
          </w:tcPr>
          <w:p w14:paraId="1C41E870" w14:textId="77777777" w:rsidR="00983B8C" w:rsidRDefault="00983B8C" w:rsidP="006E1603">
            <w:pPr>
              <w:ind w:firstLine="0"/>
            </w:pPr>
            <w:r>
              <w:t>“[...] para testar a proposição de que decisores em algumas circunstâncias irão considerar ferramentas de suporte à decisão que identifiquem estratégias robustas mais úteis do que ferramentas baseadas em abordagens tradicionais”. (p. 518)</w:t>
            </w:r>
          </w:p>
        </w:tc>
      </w:tr>
    </w:tbl>
    <w:p w14:paraId="449D17EA" w14:textId="77777777" w:rsidR="00983B8C" w:rsidRDefault="00983B8C" w:rsidP="00983B8C">
      <w:pPr>
        <w:ind w:firstLine="0"/>
        <w:jc w:val="center"/>
      </w:pPr>
      <w:r>
        <w:t>Fonte: Consolidado pelo Autor.</w:t>
      </w:r>
    </w:p>
    <w:p w14:paraId="59AB3DC1" w14:textId="77777777" w:rsidR="00983B8C" w:rsidRPr="00983B8C" w:rsidRDefault="00983B8C" w:rsidP="00983B8C"/>
    <w:p w14:paraId="196CF579" w14:textId="77777777" w:rsidR="00FD6DA2" w:rsidRDefault="00FD6DA2" w:rsidP="00FD6DA2">
      <w:pPr>
        <w:pStyle w:val="Ttulo2"/>
        <w:rPr>
          <w:szCs w:val="28"/>
        </w:rPr>
      </w:pPr>
      <w:r>
        <w:t>Textos Antigos</w:t>
      </w:r>
    </w:p>
    <w:p w14:paraId="0411ED11" w14:textId="77777777" w:rsidR="00FD6DA2" w:rsidRDefault="00FD6DA2" w:rsidP="00FD6DA2">
      <w:pPr>
        <w:ind w:firstLine="0"/>
        <w:rPr>
          <w:spacing w:val="-4"/>
        </w:rPr>
      </w:pPr>
    </w:p>
    <w:p w14:paraId="3EC04AF1" w14:textId="77777777" w:rsidR="00FD6DA2" w:rsidRDefault="00FD6DA2" w:rsidP="00FD6DA2">
      <w:pPr>
        <w:rPr>
          <w:spacing w:val="-4"/>
        </w:rPr>
      </w:pPr>
      <w:r>
        <w:rPr>
          <w:spacing w:val="-4"/>
        </w:rPr>
        <w:lastRenderedPageBreak/>
        <w:t xml:space="preserve">No contexto deste trabalho, o termo “estratégia” deve ser entendido como um Plano </w:t>
      </w:r>
      <w:r>
        <w:rPr>
          <w:spacing w:val="-4"/>
        </w:rPr>
        <w:fldChar w:fldCharType="begin" w:fldLock="1"/>
      </w:r>
      <w:r>
        <w:rPr>
          <w:spacing w:val="-4"/>
        </w:rPr>
        <w:instrText>ADDIN CSL_CITATION { "citationItems" : [ { "id" : "ITEM-1", "itemData" : { "ISSN" : "0008-1256", "author" : [ { "dropping-particle" : "", "family" : "Mintzberg", "given" : "Henry", "non-dropping-particle" : "", "parse-names" : false, "suffix" : "" } ], "container-title" : "California management review", "id" : "ITEM-1", "issue" : "1", "issued" : { "date-parts" : [ [ "1987" ] ] }, "page" : "11-24", "publisher" : "University of California Press Journals", "title" : "The strategy concept I: Five Ps for strategy", "type" : "article-journal", "volume" : "30" }, "uris" : [ "http://www.mendeley.com/documents/?uuid=d683932d-5631-4d47-99d9-694549e37dc4" ] } ], "mendeley" : { "formattedCitation" : "(MINTZBERG, 1987)", "plainTextFormattedCitation" : "(MINTZBERG, 1987)", "previouslyFormattedCitation" : "(MINTZBERG, 1987)" }, "properties" : { "noteIndex" : 0 }, "schema" : "https://github.com/citation-style-language/schema/raw/master/csl-citation.json" }</w:instrText>
      </w:r>
      <w:r>
        <w:rPr>
          <w:spacing w:val="-4"/>
        </w:rPr>
        <w:fldChar w:fldCharType="separate"/>
      </w:r>
      <w:r>
        <w:rPr>
          <w:noProof/>
          <w:spacing w:val="-4"/>
        </w:rPr>
        <w:t>(MINTZBERG, 1987)</w:t>
      </w:r>
      <w:r>
        <w:rPr>
          <w:spacing w:val="-4"/>
        </w:rPr>
        <w:fldChar w:fldCharType="end"/>
      </w:r>
      <w:r>
        <w:rPr>
          <w:spacing w:val="-4"/>
        </w:rPr>
        <w:t xml:space="preserve">. O conceito da Estratégia não será utilizado como uma integração entre os cinco P’s, como propõe Mintzberg </w:t>
      </w:r>
      <w:r>
        <w:rPr>
          <w:spacing w:val="-4"/>
        </w:rPr>
        <w:fldChar w:fldCharType="begin" w:fldLock="1"/>
      </w:r>
      <w:r>
        <w:rPr>
          <w:spacing w:val="-4"/>
        </w:rPr>
        <w:instrText>ADDIN CSL_CITATION { "citationItems" : [ { "id" : "ITEM-1", "itemData" : { "ISSN" : "0008-1256", "author" : [ { "dropping-particle" : "", "family" : "Mintzberg", "given" : "Henry", "non-dropping-particle" : "", "parse-names" : false, "suffix" : "" } ], "container-title" : "California management review", "id" : "ITEM-1", "issue" : "1", "issued" : { "date-parts" : [ [ "1987" ] ] }, "page" : "11-24", "publisher" : "University of California Press Journals", "title" : "The strategy concept I: Five Ps for strategy", "type" : "article-journal", "volume" : "30" }, "suppress-author" : 1, "uris" : [ "http://www.mendeley.com/documents/?uuid=d683932d-5631-4d47-99d9-694549e37dc4" ] } ], "mendeley" : { "formattedCitation" : "(1987)", "plainTextFormattedCitation" : "(1987)", "previouslyFormattedCitation" : "(1987)" }, "properties" : { "noteIndex" : 0 }, "schema" : "https://github.com/citation-style-language/schema/raw/master/csl-citation.json" }</w:instrText>
      </w:r>
      <w:r>
        <w:rPr>
          <w:spacing w:val="-4"/>
        </w:rPr>
        <w:fldChar w:fldCharType="separate"/>
      </w:r>
      <w:r>
        <w:rPr>
          <w:noProof/>
          <w:spacing w:val="-4"/>
        </w:rPr>
        <w:t>(1987)</w:t>
      </w:r>
      <w:r>
        <w:rPr>
          <w:spacing w:val="-4"/>
        </w:rPr>
        <w:fldChar w:fldCharType="end"/>
      </w:r>
      <w:r>
        <w:rPr>
          <w:spacing w:val="-4"/>
        </w:rPr>
        <w:t>, visto que O termo não será utilizado considerando os outros “quatro P’s da Estratégia” visto que as abordagens discutidas neste texto pouco tem a contribuir à estratégia quando considerada como Padrões, Perspectivas, Pretextos ou .</w:t>
      </w:r>
    </w:p>
    <w:p w14:paraId="7207C801" w14:textId="77777777" w:rsidR="00FD6DA2" w:rsidRDefault="00FD6DA2" w:rsidP="00FD6DA2">
      <w:pPr>
        <w:rPr>
          <w:spacing w:val="-4"/>
        </w:rPr>
      </w:pPr>
    </w:p>
    <w:p w14:paraId="2F90C101" w14:textId="77777777" w:rsidR="00FD6DA2" w:rsidRDefault="00FD6DA2" w:rsidP="00FD6DA2">
      <w:pPr>
        <w:rPr>
          <w:spacing w:val="-4"/>
        </w:rPr>
      </w:pPr>
    </w:p>
    <w:p w14:paraId="5F4919E7" w14:textId="77777777" w:rsidR="00FD6DA2" w:rsidRDefault="00FD6DA2" w:rsidP="00FD6DA2">
      <w:pPr>
        <w:rPr>
          <w:spacing w:val="-4"/>
        </w:rPr>
      </w:pPr>
      <w:r>
        <w:rPr>
          <w:spacing w:val="-4"/>
        </w:rPr>
        <w:t xml:space="preserve">Decisões estratégicas são especialmente impregnadas em incerteza. A própria incerteza relacionada à uma decisão é um dos fatores que </w:t>
      </w:r>
      <w:r>
        <w:rPr>
          <w:i/>
          <w:spacing w:val="-4"/>
        </w:rPr>
        <w:t xml:space="preserve">define </w:t>
      </w:r>
      <w:r>
        <w:rPr>
          <w:spacing w:val="-4"/>
        </w:rPr>
        <w:t xml:space="preserve">o que é uma decisão estratégica. </w:t>
      </w:r>
      <w:r>
        <w:rPr>
          <w:spacing w:val="-4"/>
        </w:rPr>
        <w:fldChar w:fldCharType="begin" w:fldLock="1"/>
      </w:r>
      <w:r>
        <w:rPr>
          <w:spacing w:val="-4"/>
        </w:rP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"uris" : [ "http://www.mendeley.com/documents/?uuid=e662ee86-59b0-4974-be2e-3cd1ae4beb20" ] } ], "mendeley" : { "formattedCitation" : "(DYSON et al., 2007)", "plainTextFormattedCitation" : "(DYSON et al., 2007)", "previouslyFormattedCitation" : "(DYSON et al., 2007)" }, "properties" : { "noteIndex" : 0 }, "schema" : "https://github.com/citation-style-language/schema/raw/master/csl-citation.json" }</w:instrText>
      </w:r>
      <w:r>
        <w:rPr>
          <w:spacing w:val="-4"/>
        </w:rPr>
        <w:fldChar w:fldCharType="separate"/>
      </w:r>
      <w:r>
        <w:rPr>
          <w:noProof/>
          <w:spacing w:val="-4"/>
        </w:rPr>
        <w:t>(DYSON et al., 2007)</w:t>
      </w:r>
      <w:r>
        <w:rPr>
          <w:spacing w:val="-4"/>
        </w:rPr>
        <w:fldChar w:fldCharType="end"/>
      </w:r>
      <w:r>
        <w:rPr>
          <w:spacing w:val="-4"/>
        </w:rPr>
        <w:t>.  Considerando o caráter pervasivo da incerteza no ambiente estratégico, surge a questão: “Como avaliar decisões estratégicas em situações de incerteza?”. Esta seção do trabalho procura orientar esta discussão sustentando que: (i) Considerar a Incerteza adequadamente para a avaliação de decisões estratégicas é essencial; (ii) A literatura atual estratégia possui um amplo arsenal de ferramentas para suporte à decisão estratégica, porém; (iii) Devido à fragilidade das abordagens atuais em situações de incerteza profunda, um grupo emergente de abordagens formou-se nas últimas duas décadas no contexto da avaliação de políticas públicas. Em seguida, a próxima seção introduzirá o problema de pesquisa tratado por esta dissertação.</w:t>
      </w:r>
    </w:p>
    <w:p w14:paraId="1273AB42" w14:textId="77777777" w:rsidR="00FD6DA2" w:rsidRDefault="00FD6DA2" w:rsidP="00FD6DA2">
      <w:pPr>
        <w:pStyle w:val="Ttulo4"/>
      </w:pPr>
      <w:r>
        <w:t>[Considerar a Incerteza no Processo de Planejamento Estratégico é Vital para a Tomada de Decisão]</w:t>
      </w:r>
    </w:p>
    <w:p w14:paraId="7A7DAB82" w14:textId="77777777" w:rsidR="00FD6DA2" w:rsidRDefault="00FD6DA2" w:rsidP="00FD6DA2">
      <w:pPr>
        <w:rPr>
          <w:spacing w:val="-4"/>
        </w:rPr>
      </w:pPr>
      <w:r>
        <w:rPr>
          <w:spacing w:val="-4"/>
        </w:rPr>
        <w:t xml:space="preserve"> Indicadas </w:t>
      </w:r>
    </w:p>
    <w:p w14:paraId="4229A4B2" w14:textId="77777777" w:rsidR="00FD6DA2" w:rsidRDefault="00FD6DA2" w:rsidP="00FD6DA2">
      <w:pPr>
        <w:pStyle w:val="Ttulo4"/>
      </w:pPr>
      <w:r>
        <w:t>[</w:t>
      </w:r>
      <w:r>
        <w:rPr>
          <w:spacing w:val="-4"/>
        </w:rPr>
        <w:t>A literatura atual normativa em estratégia possui um amplo arsenal de ferramentas para suporte à decisão estratégica</w:t>
      </w:r>
      <w:r>
        <w:t>]</w:t>
      </w:r>
    </w:p>
    <w:p w14:paraId="52A00DEA" w14:textId="77777777" w:rsidR="00FD6DA2" w:rsidRDefault="00FD6DA2" w:rsidP="00FD6DA2">
      <w:r>
        <w:t xml:space="preserve">A importância da incerteza para a tomada de decisões estratégicas motivou diversos acadêmicos a propor abordagens procurando endereçar este problema. Abordagens quantitativas formais, como a Análise de Decisão Bayesiana (Bayesian Decision Analysis) </w:t>
      </w:r>
      <w:r>
        <w:fldChar w:fldCharType="begin" w:fldLock="1"/>
      </w:r>
      <w:r>
        <w:instrText>ADDIN CSL_CITATION { "citationItems" : [ { "id" : "ITEM-1", "itemData" : { "author" : [ { "dropping-particle" : "", "family" : "Hillier", "given" : "Frederick S.", "non-dropping-particle" : "", "parse-names" : false, "suffix" : "" }, { "dropping-particle" : "", "family" : "Lieberman", "given" : "Gerald J.", "non-dropping-particle" : "", "parse-names" : false, "suffix" : "" } ], "container-title" : "Introduction to Operations Research", "edition" : "9", "id" : "ITEM-1", "issued" : { "date-parts" : [ [ "2010" ] ] }, "page" : "1047", "publisher" : "McGraw-Hill Higher Education", "publisher-place" : "New York", "title" : "Decision Analysis", "type" : "chapter" }, "uris" : [ "http://www.mendeley.com/documents/?uuid=9568ced7-483a-4383-bc74-3fff6333ebdd" ] } ], "mendeley" : { "formattedCitation" : "(HILLIER; LIEBERMAN, 2010)", "plainTextFormattedCitation" : "(HILLIER; LIEBERMAN, 2010)", "previouslyFormattedCitation" : "(HILLIER; LIEBERMAN, 2010)" }, "properties" : { "noteIndex" : 0 }, "schema" : "https://github.com/citation-style-language/schema/raw/master/csl-citation.json" }</w:instrText>
      </w:r>
      <w:r>
        <w:fldChar w:fldCharType="separate"/>
      </w:r>
      <w:r>
        <w:rPr>
          <w:noProof/>
        </w:rPr>
        <w:t>(HILLIER; LIEBERMAN, 2010)</w:t>
      </w:r>
      <w:r>
        <w:fldChar w:fldCharType="end"/>
      </w:r>
      <w:r>
        <w:t xml:space="preserve"> e Opções Reais </w:t>
      </w:r>
      <w:r>
        <w:fldChar w:fldCharType="begin" w:fldLock="1"/>
      </w:r>
      <w:r>
        <w:instrText>ADDIN CSL_CITATION { "citationItems" : [ { "id" : "ITEM-1", "itemData" : { "author" : [ { "dropping-particle" : "", "family" : "Luehrman", "given" : "Timothy a", "non-dropping-particle" : "", "parse-names" : false, "suffix" : "" } ], "id" : "ITEM-1", "issue" : "June 1997", "issued" : { "date-parts" : [ [ "1998" ] ] }, "page" : "89-99", "title" : "Strategy as a Portfolio of Real Options", "type" : "article-journal" }, "uris" : [ "http://www.mendeley.com/documents/?uuid=9d04fc6c-dcf0-459f-a79b-e0b147a2bede" ] }, { "id" : "ITEM-2", "itemData" : { "DOI" : "10.1002/smj.2593", "ISBN" : "1097-0266", "ISSN" : "01432095", "PMID" : "31767271", "abstract" : "Like governance structure and alliance scope, partner selection may serve to safeguard firms\u2019 intellectual assets in R&amp;D alliances. We categorize potential alliance partners into friends, acquaintances, and strangers, depending on their previous alliance experience. Data on 1,159 R&amp;D alliances indicate that the more radical an alliance\u2019s innovation goals, the more likely it is that partners are friends rather than strangers. However, strangers are preferred to acquaintances, suggesting partner selection preferences are not transitive. Moreover, results suggest that firms use partner selection, governance structure, and alliance scope as substitute mechanisms to protect valuable technological assets from appropriation in R&amp;D alliances.", "author" : [ { "dropping-particle" : "", "family" : "Trigeorgis", "given" : "Lenos", "non-dropping-particle" : "", "parse-names" : false, "suffix" : "" }, { "dropping-particle" : "", "family" : "Reuer", "given" : "Jeffrey J.", "non-dropping-particle" : "", "parse-names" : false, "suffix" : "" } ], "container-title" : "Strategic Management Journal", "id" : "ITEM-2", "issue" : "1", "issued" : { "date-parts" : [ [ "2017", "1" ] ] }, "page" : "42-63", "title" : "Real options theory in strategic management", "type" : "article-journal", "volume" : "38" }, "uris" : [ "http://www.mendeley.com/documents/?uuid=ea23d494-30f2-4617-9bed-746e78b4b463" ] } ], "mendeley" : { "formattedCitation" : "(LUEHRMAN, 1998; TRIGEORGIS; REUER, 2017)", "plainTextFormattedCitation" : "(LUEHRMAN, 1998; TRIGEORGIS; REUER, 2017)", "previouslyFormattedCitation" : "(LUEHRMAN, 1998; TRIGEORGIS; REUER, 2017)" }, "properties" : { "noteIndex" : 0 }, "schema" : "https://github.com/citation-style-language/schema/raw/master/csl-citation.json" }</w:instrText>
      </w:r>
      <w:r>
        <w:fldChar w:fldCharType="separate"/>
      </w:r>
      <w:r>
        <w:rPr>
          <w:noProof/>
        </w:rPr>
        <w:t>(LUEHRMAN, 1998; TRIGEORGIS; REUER, 2017)</w:t>
      </w:r>
      <w:r>
        <w:fldChar w:fldCharType="end"/>
      </w:r>
      <w:r>
        <w:t xml:space="preserve"> procuram endereçar este problema por meio do método padrão da pesquisa operacional, propondo a construção de modelos, e o cálculo do valor monetário esperado das opções em consideração, e a escolha da estratégia com o maior valor esperado.</w:t>
      </w:r>
    </w:p>
    <w:p w14:paraId="6142AE43" w14:textId="77777777" w:rsidR="00FD6DA2" w:rsidRDefault="00FD6DA2" w:rsidP="00FD6DA2">
      <w:r>
        <w:rPr>
          <w:spacing w:val="-4"/>
        </w:rPr>
        <w:lastRenderedPageBreak/>
        <w:t xml:space="preserve">Tais abordagens, no entanto, são criticadas por incentivarem decisões vulneráveis à caracterização de probabilidades adotadas em suas análises. </w:t>
      </w:r>
      <w:r>
        <w:rPr>
          <w:spacing w:val="-4"/>
        </w:rPr>
        <w:fldChar w:fldCharType="begin" w:fldLock="1"/>
      </w:r>
      <w:r>
        <w:rPr>
          <w:spacing w:val="-4"/>
        </w:rP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"noteIndex" : 0 }, "schema" : "https://github.com/citation-style-language/schema/raw/master/csl-citation.json" }</w:instrText>
      </w:r>
      <w:r>
        <w:rPr>
          <w:spacing w:val="-4"/>
        </w:rPr>
        <w:fldChar w:fldCharType="separate"/>
      </w:r>
      <w:r>
        <w:rPr>
          <w:noProof/>
          <w:spacing w:val="-4"/>
        </w:rPr>
        <w:t>(LEMPERT et al., 2006)</w:t>
      </w:r>
      <w:r>
        <w:rPr>
          <w:spacing w:val="-4"/>
        </w:rPr>
        <w:fldChar w:fldCharType="end"/>
      </w:r>
      <w:r>
        <w:rPr>
          <w:spacing w:val="-4"/>
        </w:rPr>
        <w:t xml:space="preserve">. Os métodos tradicionais de análise de decisão são projetados para identificar estratégias ótimas dependentes de uma caracterização de incerteza que obedece aos axiomas da teoria da probabilidade. Tais abordagens começam com a formulação de um modelo que representa o sistema em análise, calculando variáveis de interesse dada uma estratégia e um conjunto de distribuições de probabilidades relacionadas aos parâmetros de input do modelo. Quando existe incerteza sobre o modelo ou sobre os inputs do modelo, frequentemente são realizadas análises de sensibilidade para testar a dependência da estratégia escolhida em relação ao modelo e aos seus inputs. Tal abordagem funciona bem quando as decisões são insensíveis a incertezas relacionadas aos inputs do modelo. Quando este não é o caso, porém, a análise de decisão tradicional mostra-se inadequada para tal aplicação. Por exigir que se conheça uma distribuição de probabilidades a priori, tal abordagem tende a forçar analistas e tomadores de decisão a minimizar a incerteza de modo a facilitar previsões. </w:t>
      </w:r>
      <w:r>
        <w:rPr>
          <w:spacing w:val="-4"/>
        </w:rPr>
        <w:fldChar w:fldCharType="begin" w:fldLock="1"/>
      </w:r>
      <w:r>
        <w:rPr>
          <w:spacing w:val="-4"/>
        </w:rP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"noteIndex" : 0 }, "schema" : "https://github.com/citation-style-language/schema/raw/master/csl-citation.json" }</w:instrText>
      </w:r>
      <w:r>
        <w:rPr>
          <w:spacing w:val="-4"/>
        </w:rPr>
        <w:fldChar w:fldCharType="separate"/>
      </w:r>
      <w:r>
        <w:rPr>
          <w:noProof/>
          <w:spacing w:val="-4"/>
        </w:rPr>
        <w:t>(LEMPERT et al., 2006)</w:t>
      </w:r>
      <w:r>
        <w:rPr>
          <w:spacing w:val="-4"/>
        </w:rPr>
        <w:fldChar w:fldCharType="end"/>
      </w:r>
      <w:r>
        <w:rPr>
          <w:spacing w:val="-4"/>
        </w:rPr>
        <w:t>.</w:t>
      </w:r>
    </w:p>
    <w:p w14:paraId="56241B87" w14:textId="77777777" w:rsidR="00FD6DA2" w:rsidRDefault="00FD6DA2" w:rsidP="00FD6DA2">
      <w:r>
        <w:t xml:space="preserve">Questionando a utilidade e efetividade das abordagens até então existentes em situações de incerteza, uma nova vertente emergiu: As abordagens de Planejamento por Cenários. </w:t>
      </w:r>
      <w:r>
        <w:fldChar w:fldCharType="begin" w:fldLock="1"/>
      </w:r>
      <w:r>
        <w:instrText>ADDIN CSL_CITATION { "citationItems" : [ { "id" : "ITEM-1", "itemData" : { "author" : [ { "dropping-particle" : "", "family" : "Schoemaker", "given" : "P J", "non-dropping-particle" : "", "parse-names" : false, "suffix" : "" } ], "container-title" : "Sloan management review", "id" : "ITEM-1", "issue" : "2", "issued" : { "date-parts" : [ [ "1995" ] ] }, "page" : "25", "title" : "Scenario planning: a tool for strategic thinking", "type" : "article-journal", "volume" : "36" }, "uris" : [ "http://www.mendeley.com/documents/?uuid=25ac4895-745e-462d-b4f3-234a77dd1e7d" ] }, { "id" : "ITEM-2", "itemData" : { "author" : [ { "dropping-particle" : "", "family" : "Wack", "given" : "Pierre", "non-dropping-particle" : "", "parse-names" : false, "suffix" : "" } ], "container-title" : "Harvard Business Review", "id" : "ITEM-2", "issue" : "85516", "issued" : { "date-parts" : [ [ "1985" ] ] }, "title" : "Scenarios: Uncharted Waters Ahead", "type" : "article-journal" }, "uris" : [ "http://www.mendeley.com/documents/?uuid=ce00b288-8dc3-4ab0-9326-7364fef01252" ] } ], "mendeley" : { "formattedCitation" : "(SCHOEMAKER, 1995; WACK, 1985)", "plainTextFormattedCitation" : "(SCHOEMAKER, 1995; WACK, 1985)", "previouslyFormattedCitation" : "(SCHOEMAKER, 1995; WACK, 1985)" }, "properties" : { "noteIndex" : 0 }, "schema" : "https://github.com/citation-style-language/schema/raw/master/csl-citation.json" }</w:instrText>
      </w:r>
      <w:r>
        <w:fldChar w:fldCharType="separate"/>
      </w:r>
      <w:r>
        <w:rPr>
          <w:noProof/>
        </w:rPr>
        <w:t>(SCHOEMAKER, 1995; WACK, 1985)</w:t>
      </w:r>
      <w:r>
        <w:fldChar w:fldCharType="end"/>
      </w:r>
      <w:r>
        <w:t xml:space="preserve">. Tal abordagem propunha uma nova maneira de conduzir a avaliação de inciativas estratégicas. Ao invés de procurar prever o futuro, tal abordagem propõe a avaliação de diferentes futuros plausíveis, e suas implicações para as estratégias atuais. </w:t>
      </w:r>
      <w:r>
        <w:fldChar w:fldCharType="begin" w:fldLock="1"/>
      </w:r>
      <w:r>
        <w:instrText>ADDIN CSL_CITATION { "citationItems" : [ { "id" : "ITEM-1", "itemData" : { "author" : [ { "dropping-particle" : "", "family" : "Wack", "given" : "Pierre", "non-dropping-particle" : "", "parse-names" : false, "suffix" : "" } ], "container-title" : "Harvard Business Review", "id" : "ITEM-1", "issue" : "85516", "issued" : { "date-parts" : [ [ "1985" ] ] }, "title" : "Scenarios: Uncharted Waters Ahead", "type" : "article-journal" }, "uris" : [ "http://www.mendeley.com/documents/?uuid=ce00b288-8dc3-4ab0-9326-7364fef01252" ] } ], "mendeley" : { "formattedCitation" : "(WACK, 1985)", "plainTextFormattedCitation" : "(WACK, 1985)", "previouslyFormattedCitation" : "(WACK, 1985)" }, "properties" : { "noteIndex" : 0 }, "schema" : "https://github.com/citation-style-language/schema/raw/master/csl-citation.json" }</w:instrText>
      </w:r>
      <w:r>
        <w:fldChar w:fldCharType="separate"/>
      </w:r>
      <w:r>
        <w:rPr>
          <w:noProof/>
        </w:rPr>
        <w:t>(WACK, 1985)</w:t>
      </w:r>
      <w:r>
        <w:fldChar w:fldCharType="end"/>
      </w:r>
      <w:r>
        <w:t xml:space="preserve">. Tal abordagem rapidamente tornou-se popular no âmbito do planejamento estratégico, desenvolvendo diferentes vertentes de aplicação. </w:t>
      </w:r>
      <w:r>
        <w:fldChar w:fldCharType="begin" w:fldLock="1"/>
      </w:r>
      <w:r>
        <w:instrText>ADDIN CSL_CITATION { "citationItems" : [ { "id" : "ITEM-1", "itemData" : { "DOI" : "10.1016/j.futures.2005.01.003", "ISBN" : "0016-3287", "ISSN" : "00163287", "abstract" : "Scenario Planning has been around for more than 30 years and during this period a multitude of techniques and methodologies have developed, resulting in what has been described as a 'methodological chaos' which is unlikely to disappear in the near future (A. Martelli, Scenario building and scenario planning: State of the art and prospects of evolution, Futures Research Quarterly Summer (2001)). This is reflected in the fact that literature reveals an abundance of different and at times contradictory definitions, characteristics, principles and methodological ideas about scenarios. It has been suggested that a pressing need for the future of scenarios is amongst other things, to resolve the confusion over 'the definitions and methods of scenarios'. This paper makes a beginning at this need by tracing the origins and growth of scenarios and the subsequent evolution of the various methodologies; a classification of the methodologies into three main schools of techniques is given and the salient features of these schools are compared and contrasted. ?? 2005 Elsevier Ltd. All rights reserved.", "author" : [ { "dropping-particle" : "", "family" : "Bradfield", "given" : "Ron", "non-dropping-particle" : "", "parse-names" : false, "suffix" : "" }, { "dropping-particle" : "", "family" : "Wright", "given" : "George", "non-dropping-particle" : "", "parse-names" : false, "suffix" : "" }, { "dropping-particle" : "", "family" : "Burt", "given" : "George", "non-dropping-particle" : "", "parse-names" : false, "suffix" : "" }, { "dropping-particle" : "", "family" : "Cairns", "given" : "George", "non-dropping-particle" : "", "parse-names" : false, "suffix" : "" }, { "dropping-particle" : "", "family" : "Heijden", "given" : "Kees", "non-dropping-particle" : "Van Der", "parse-names" : false, "suffix" : "" } ], "container-title" : "Futures", "id" : "ITEM-1", "issue" : "8", "issued" : { "date-parts" : [ [ "2005" ] ] }, "page" : "795-812", "title" : "The origins and evolution of scenario techniques in long range business planning", "type" : "article-journal", "volume" : "37" }, "uris" : [ "http://www.mendeley.com/documents/?uuid=a8ed13e8-77ea-4452-83e8-0bd160e680b1" ] } ], "mendeley" : { "formattedCitation" : "(BRADFIELD et al., 2005)", "plainTextFormattedCitation" : "(BRADFIELD et al., 2005)", "previouslyFormattedCitation" : "(BRADFIELD et al., 2005)" }, "properties" : { "noteIndex" : 0 }, "schema" : "https://github.com/citation-style-language/schema/raw/master/csl-citation.json" }</w:instrText>
      </w:r>
      <w:r>
        <w:fldChar w:fldCharType="separate"/>
      </w:r>
      <w:r>
        <w:rPr>
          <w:noProof/>
        </w:rPr>
        <w:t>(BRADFIELD et al., 2005)</w:t>
      </w:r>
      <w:r>
        <w:fldChar w:fldCharType="end"/>
      </w:r>
      <w:r>
        <w:t xml:space="preserve">. De fato, tal capilaridade é nítida ao notar-se que existem ao menos 23 diferentes variações de abordagens orientadas a cenários. </w:t>
      </w:r>
      <w:r>
        <w:fldChar w:fldCharType="begin" w:fldLock="1"/>
      </w:r>
      <w:r>
        <w:instrText>ADDIN CSL_CITATION { "citationItems" : [ { "id" : "ITEM-1", "itemData" : { "DOI" : "10.1108/14636680710727516", "ISBN" : "1463-6689", "ISSN" : "1463-6689", "PMID" : "24918825", "abstract" : "The paper aims to review all the techniques for developing scenarios that have appeared in the literature, along with comments on their utility, strengths and weaknesses. Design/methodology/approach - The study was carried out through an electronic search using internet search engines and online databases and indexes. Findings - The paper finds eight categories of techniques that include a total of 23 variations used to develop scenarios. There are descriptions and evaluations for each. Practical implications - Futurists can use this list to broaden their repertoire of scenario techniques. Originality/value - Scenario development is the stock-in-trade of futures studies, but no catalog of the techniques used has yet been published. This list is the start at developing a consensus list of techniques that can be refined as the field matures", "author" : [ { "dropping-particle" : "", "family" : "Bishop", "given" : "Peter", "non-dropping-particle" : "", "parse-names" : false, "suffix" : "" }, { "dropping-particle" : "", "family" : "Hines", "given" : "Andy", "non-dropping-particle" : "", "parse-names" : false, "suffix" : "" }, { "dropping-particle" : "", "family" : "Collins", "given" : "Terry", "non-dropping-particle" : "", "parse-names" : false, "suffix" : "" } ], "container-title" : "Foresight : the Journal of Futures Studies, Strategic Thinking and Policy", "id" : "ITEM-1", "issue" : "1", "issued" : { "date-parts" : [ [ "2007" ] ] }, "page" : "5-25", "title" : "The current state of scenario development: an overview of techniques", "type" : "article-journal", "volume" : "9" }, "uris" : [ "http://www.mendeley.com/documents/?uuid=f1b2c475-5e89-40b8-8e0a-e5db9179541d" ] } ], "mendeley" : { "formattedCitation" : "(BISHOP; HINES; COLLINS, 2007)", "plainTextFormattedCitation" : "(BISHOP; HINES; COLLINS, 2007)", "previouslyFormattedCitation" : "(BISHOP; HINES; COLLINS, 2007)" }, "properties" : { "noteIndex" : 0 }, "schema" : "https://github.com/citation-style-language/schema/raw/master/csl-citation.json" }</w:instrText>
      </w:r>
      <w:r>
        <w:fldChar w:fldCharType="separate"/>
      </w:r>
      <w:r>
        <w:rPr>
          <w:noProof/>
        </w:rPr>
        <w:t>(BISHOP; HINES; COLLINS, 2007)</w:t>
      </w:r>
      <w:r>
        <w:fldChar w:fldCharType="end"/>
      </w:r>
      <w:r>
        <w:t>.</w:t>
      </w:r>
    </w:p>
    <w:p w14:paraId="4240E60E" w14:textId="77777777" w:rsidR="00FD6DA2" w:rsidRDefault="00FD6DA2" w:rsidP="00FD6DA2">
      <w:pPr>
        <w:rPr>
          <w:spacing w:val="-4"/>
        </w:rPr>
      </w:pPr>
      <w:r>
        <w:rPr>
          <w:spacing w:val="-4"/>
        </w:rPr>
        <w:t xml:space="preserve">Ainda que contribua abrindo o leque de futuros considerados em um planejamento, a metodologia de cenários apresenta fraquezas. Em primeiro lugar a escolha de qualquer pequeno número de cenários para representar um futuro complexo é inevitavelmente arbitrária. Em segundo lugar, a abordagem de cenários não provê uma forma sistemática de comparar estratégias alternativas </w:t>
      </w:r>
      <w:r>
        <w:rPr>
          <w:spacing w:val="-4"/>
        </w:rPr>
        <w:fldChar w:fldCharType="begin" w:fldLock="1"/>
      </w:r>
      <w:r>
        <w:rPr>
          <w:spacing w:val="-4"/>
        </w:rPr>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"id" : "ITEM-2",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"ITEM-2", "issue" : "1", "issued" : { "date-parts" : [ [ "2007" ] ] }, "page" : "73-85", "title" : "A new analytic method for finding policy-relevant scenarios", "type" : "article-journal", "volume" : "17" }, "uris" : [ "http://www.mendeley.com/documents/?uuid=37690120-ada9-4435-85f5-a814ba10acb3" ] } ], "mendeley" : { "formattedCitation" : "(GROVES; LEMPERT, 2007; LEMPERT; POPPER; BANKES, 2003)", "plainTextFormattedCitation" : "(GROVES; LEMPERT, 2007; LEMPERT; POPPER; BANKES, 2003)", "previouslyFormattedCitation" : "(GROVES; LEMPERT, 2007; LEMPERT; POPPER; BANKES, 2003)" }, "properties" : { "noteIndex" : 0 }, "schema" : "https://github.com/citation-style-language/schema/raw/master/csl-citation.json" }</w:instrText>
      </w:r>
      <w:r>
        <w:rPr>
          <w:spacing w:val="-4"/>
        </w:rPr>
        <w:fldChar w:fldCharType="separate"/>
      </w:r>
      <w:r>
        <w:rPr>
          <w:noProof/>
          <w:spacing w:val="-4"/>
        </w:rPr>
        <w:t>(GROVES; LEMPERT, 2007; LEMPERT; POPPER; BANKES, 2003)</w:t>
      </w:r>
      <w:r>
        <w:rPr>
          <w:spacing w:val="-4"/>
        </w:rPr>
        <w:fldChar w:fldCharType="end"/>
      </w:r>
      <w:r>
        <w:rPr>
          <w:spacing w:val="-4"/>
        </w:rPr>
        <w:t>.</w:t>
      </w:r>
    </w:p>
    <w:p w14:paraId="4EC68306" w14:textId="77777777" w:rsidR="00FD6DA2" w:rsidRDefault="00FD6DA2" w:rsidP="00FD6DA2">
      <w:pPr>
        <w:rPr>
          <w:spacing w:val="-4"/>
        </w:rPr>
      </w:pPr>
      <w:r>
        <w:rPr>
          <w:spacing w:val="-4"/>
        </w:rPr>
        <w:t xml:space="preserve">No entanto, tais fragilidades não permitem sugerir que tais abordagens são inúteis. De fato, argumentos empíricos favoráveis ao Planejamento de Cenários foram expostos, o indicando como uma forma de desestimular o viés otimista de gestores. </w:t>
      </w:r>
      <w:r>
        <w:rPr>
          <w:spacing w:val="-4"/>
        </w:rPr>
        <w:lastRenderedPageBreak/>
        <w:fldChar w:fldCharType="begin" w:fldLock="1"/>
      </w:r>
      <w:r>
        <w:rPr>
          <w:spacing w:val="-4"/>
        </w:rPr>
        <w:instrText>ADDIN CSL_CITATION { "citationItems" : [ { "id" : "ITEM-1", "itemData" : { "DOI" : "10.1002/smj.4250140304", "ISSN" : "01432095", "author" : [ { "dropping-particle" : "", "family" : "Schoemaker", "given" : "Paul J H", "non-dropping-particle" : "", "parse-names" : false, "suffix" : "" } ], "container-title" : "Strategic Management Journal", "id" : "ITEM-1", "issue" : "3", "issued" : { "date-parts" : [ [ "1993", "3" ] ] }, "page" : "193-213", "title" : "Multiple scenario development: Its conceptual and behavioral foundation", "type" : "article-journal", "volume" : "14" }, "uris" : [ "http://www.mendeley.com/documents/?uuid=8881c68f-42b4-447e-bc5e-72a3cdf1f026" ] } ], "mendeley" : { "formattedCitation" : "(SCHOEMAKER, 1993)", "plainTextFormattedCitation" : "(SCHOEMAKER, 1993)", "previouslyFormattedCitation" : "(SCHOEMAKER, 1993)" }, "properties" : { "noteIndex" : 0 }, "schema" : "https://github.com/citation-style-language/schema/raw/master/csl-citation.json" }</w:instrText>
      </w:r>
      <w:r>
        <w:rPr>
          <w:spacing w:val="-4"/>
        </w:rPr>
        <w:fldChar w:fldCharType="separate"/>
      </w:r>
      <w:r>
        <w:rPr>
          <w:noProof/>
          <w:spacing w:val="-4"/>
        </w:rPr>
        <w:t>(SCHOEMAKER, 1993)</w:t>
      </w:r>
      <w:r>
        <w:rPr>
          <w:spacing w:val="-4"/>
        </w:rPr>
        <w:fldChar w:fldCharType="end"/>
      </w:r>
      <w:r>
        <w:rPr>
          <w:spacing w:val="-4"/>
        </w:rPr>
        <w:t xml:space="preserve">. Além disto, recentemente foi experimentalmente testada a hipótese de que o Planejamento por Cenários interfere no processo decisório incentivando a escolha de decisões mais robustas, corroborando com a argumentação pela sua utilidade. </w:t>
      </w:r>
      <w:r>
        <w:rPr>
          <w:spacing w:val="-4"/>
        </w:rPr>
        <w:fldChar w:fldCharType="begin" w:fldLock="1"/>
      </w:r>
      <w:r>
        <w:rPr>
          <w:spacing w:val="-4"/>
        </w:rPr>
        <w:instrText>ADDIN CSL_CITATION { "citationItems" : [ { "id" : "ITEM-1", "itemData" : { "DOI" : "10.1016/j.envsoft.2017.02.002", "ISSN" : "13648152", "author" : [ { "dropping-particle" : "", "family" : "Gong", "given" : "Min", "non-dropping-particle" : "", "parse-names" : false, "suffix" : "" }, { "dropping-particle" : "", "family" : "Lempert", "given" : "Robert", "non-dropping-particle" : "", "parse-names" : false, "suffix" : "" }, { "dropping-particle" : "", "family" : "Parker", "given" : "Andrew", "non-dropping-particle" : "", "parse-names" : false, "suffix" : "" }, { "dropping-particle" : "", "family" : "Mayer", "given" : "Lauren A.", "non-dropping-particle" : "", "parse-names" : false, "suffix" : "" }, { "dropping-particle" : "", "family" : "Fischbach", "given" : "Jordan", "non-dropping-particle" : "", "parse-names" : false, "suffix" : "" }, { "dropping-particle" : "", "family" : "Sisco", "given" : "Matthew", "non-dropping-particle" : "", "parse-names" : false, "suffix" : "" }, { "dropping-particle" : "", "family" : "Mao", "given" : "Zhimin", "non-dropping-particle" : "", "parse-names" : false, "suffix" : "" }, { "dropping-particle" : "", "family" : "Krantz", "given" : "David H.", "non-dropping-particle" : "", "parse-names" : false, "suffix" : "" }, { "dropping-particle" : "", "family" : "Kunreuther", "given" : "Howard", "non-dropping-particle" : "", "parse-names" : false, "suffix" : "" } ], "container-title" : "Environmental Modelling &amp; Software", "id" : "ITEM-1", "issued" : { "date-parts" : [ [ "2017" ] ] }, "page" : "135-155", "publisher" : "Elsevier Ltd", "title" : "Testing the scenario hypothesis: An experimental comparison of scenarios and forecasts for decision support in a complex decision environment", "type" : "article-journal", "volume" : "91" }, "uris" : [ "http://www.mendeley.com/documents/?uuid=23e75897-27e8-46fb-be4b-460908f59560" ] } ], "mendeley" : { "formattedCitation" : "(GONG et al., 2017)", "plainTextFormattedCitation" : "(GONG et al., 2017)", "previouslyFormattedCitation" : "(GONG et al., 2017)" }, "properties" : { "noteIndex" : 0 }, "schema" : "https://github.com/citation-style-language/schema/raw/master/csl-citation.json" }</w:instrText>
      </w:r>
      <w:r>
        <w:rPr>
          <w:spacing w:val="-4"/>
        </w:rPr>
        <w:fldChar w:fldCharType="separate"/>
      </w:r>
      <w:r>
        <w:rPr>
          <w:noProof/>
          <w:spacing w:val="-4"/>
        </w:rPr>
        <w:t>(GONG et al., 2017)</w:t>
      </w:r>
      <w:r>
        <w:rPr>
          <w:spacing w:val="-4"/>
        </w:rPr>
        <w:fldChar w:fldCharType="end"/>
      </w:r>
      <w:r>
        <w:rPr>
          <w:spacing w:val="-4"/>
        </w:rPr>
        <w:t>.</w:t>
      </w:r>
    </w:p>
    <w:p w14:paraId="309D5226" w14:textId="77777777" w:rsidR="00FD6DA2" w:rsidRDefault="00FD6DA2" w:rsidP="00FD6DA2">
      <w:pPr>
        <w:pStyle w:val="Ttulo4"/>
      </w:pPr>
      <w:r>
        <w:t>[</w:t>
      </w:r>
      <w:r>
        <w:rPr>
          <w:spacing w:val="-4"/>
        </w:rPr>
        <w:t>Devido à fragilidade das abordagens atuais em situações de incerteza profunda, um grupo emergente de abordagens formou-se nas últimas duas décadas no contexto da avaliação de políticas públicas</w:t>
      </w:r>
      <w:r>
        <w:t>]</w:t>
      </w:r>
    </w:p>
    <w:p w14:paraId="1E6554E6" w14:textId="77777777" w:rsidR="00FD6DA2" w:rsidRDefault="00FD6DA2" w:rsidP="00FD6DA2">
      <w:pPr>
        <w:rPr>
          <w:spacing w:val="-4"/>
        </w:rPr>
      </w:pPr>
      <w:r>
        <w:rPr>
          <w:spacing w:val="-4"/>
        </w:rPr>
        <w:t xml:space="preserve">Buscando superar as limitações das abordagens tradicionais quantitativas e do Planejamento por Cenários, uma série de abordagens emergiram para a tomada de decisão sob incerteza profunda. A abordagem da Modelagem Exploratória </w:t>
      </w:r>
      <w:r>
        <w:rPr>
          <w:spacing w:val="-4"/>
        </w:rPr>
        <w:fldChar w:fldCharType="begin" w:fldLock="1"/>
      </w:r>
      <w:r>
        <w:rPr>
          <w:spacing w:val="-4"/>
        </w:rPr>
        <w:instrText>ADDIN CSL_CITATION { "citationItems" : [ { "id" : "ITEM-1", "itemData" : { "DOI" : "10.1287/opre.41.3.435", "ISBN" : "0030-364X", "ISSN" : "0030-364X", "abstract" : "Exploratory modeling is using computational experiments to assist in reasoning about systems where there is significant uncertainty. While frequently confused with the use of models to consolidate knowledge into a package that is used to predict system behavior, exploratory modeling is a very different kind of use, requiring a different methodology for model development. This paper distinguishes these two broad classes of model use, describes some of the approaches used in exploratory modeling, and suggests some technological innovations needed to facilitate it.", "author" : [ { "dropping-particle" : "", "family" : "Bankes", "given" : "Steve", "non-dropping-particle" : "", "parse-names" : false, "suffix" : "" } ], "container-title" : "Operations Research", "id" : "ITEM-1", "issue" : "3", "issued" : { "date-parts" : [ [ "1993" ] ] }, "page" : "435-449", "title" : "Exploratory Modeling for Policy Analysis", "type" : "article-journal", "volume" : "41" }, "uris" : [ "http://www.mendeley.com/documents/?uuid=6593c117-cf89-4728-846e-fc17d7f3b737" ] } ], "mendeley" : { "formattedCitation" : "(BANKES, 1993)", "plainTextFormattedCitation" : "(BANKES, 1993)", "previouslyFormattedCitation" : "(BANKES, 1993)" }, "properties" : { "noteIndex" : 0 }, "schema" : "https://github.com/citation-style-language/schema/raw/master/csl-citation.json" }</w:instrText>
      </w:r>
      <w:r>
        <w:rPr>
          <w:spacing w:val="-4"/>
        </w:rPr>
        <w:fldChar w:fldCharType="separate"/>
      </w:r>
      <w:r>
        <w:rPr>
          <w:noProof/>
          <w:spacing w:val="-4"/>
        </w:rPr>
        <w:t>(BANKES, 1993)</w:t>
      </w:r>
      <w:r>
        <w:rPr>
          <w:spacing w:val="-4"/>
        </w:rPr>
        <w:fldChar w:fldCharType="end"/>
      </w:r>
      <w:r>
        <w:rPr>
          <w:spacing w:val="-4"/>
        </w:rPr>
        <w:t xml:space="preserve"> e especificamente a abordagem </w:t>
      </w:r>
      <w:r>
        <w:rPr>
          <w:i/>
          <w:spacing w:val="-4"/>
        </w:rPr>
        <w:t xml:space="preserve">Robust Decision Making </w:t>
      </w:r>
      <w:r>
        <w:rPr>
          <w:spacing w:val="-4"/>
        </w:rPr>
        <w:t xml:space="preserve">(RDM) </w:t>
      </w:r>
      <w:r>
        <w:rPr>
          <w:spacing w:val="-4"/>
        </w:rPr>
        <w:fldChar w:fldCharType="begin" w:fldLock="1"/>
      </w:r>
      <w:r>
        <w:rPr>
          <w:spacing w:val="-4"/>
        </w:rPr>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POPPER; BANKES, 2003)", "plainTextFormattedCitation" : "(LEMPERT; POPPER; BANKES, 2003)", "previouslyFormattedCitation" : "(LEMPERT; POPPER; BANKES, 2003)" }, "properties" : { "noteIndex" : 0 }, "schema" : "https://github.com/citation-style-language/schema/raw/master/csl-citation.json" }</w:instrText>
      </w:r>
      <w:r>
        <w:rPr>
          <w:spacing w:val="-4"/>
        </w:rPr>
        <w:fldChar w:fldCharType="separate"/>
      </w:r>
      <w:r>
        <w:rPr>
          <w:noProof/>
          <w:spacing w:val="-4"/>
        </w:rPr>
        <w:t>(LEMPERT; POPPER; BANKES, 2003)</w:t>
      </w:r>
      <w:r>
        <w:rPr>
          <w:spacing w:val="-4"/>
        </w:rPr>
        <w:fldChar w:fldCharType="end"/>
      </w:r>
      <w:r>
        <w:rPr>
          <w:spacing w:val="-4"/>
        </w:rPr>
        <w:t xml:space="preserve"> foram propostos e subsequentemente desenvolvidos por diversos pesquisadores associados à RAND Corporation </w:t>
      </w:r>
      <w:r>
        <w:rPr>
          <w:spacing w:val="-4"/>
        </w:rPr>
        <w:fldChar w:fldCharType="begin" w:fldLock="1"/>
      </w:r>
      <w:r>
        <w:rPr>
          <w:spacing w:val="-4"/>
        </w:rPr>
        <w:instrText>ADDIN CSL_CITATION { "citationItems" : [ { "id" : "ITEM-1", "itemData" : { "DOI" : "10.1177/089443902237320", "ISBN" : "0894439022", "ISSN" : "0894-4393", "PMID" : "26307", "abstract" : "Surprise takes many forms, all tending to disrupt plans and planning systems. Reliance by decision makers on formal analytic methodologies can increase susceptibility to surprise as such methods commonly use available information to develop single-point forecasts or probability distributions of future events. In doing so, traditional analyses divert attention from information potentially important to understanding and planning for effects of surprise. The authors propose employing computer-assisted reasoning methods in conjunction with simulation models to create large ensembles of plausible future scenarios. This framework supports a robust adaptive planning (RAP) approach to reasoning under the conditions of complexity and deep uncertainty that normally defeat analytic approaches. The authors demonstrate, using the example of planning for long-term global sustainability, how RAP methods may offer greater insight into the vulnerabilities inherent in several types of surprises and enhance decision makers\u2019 ability to construct strategies that will mitigate or minimize the effects of surprise.",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"container-title" : "Social Science Computer Review", "id" : "ITEM-1", "issue" : "4", "issued" : { "date-parts" : [ [ "2002" ] ] }, "page" : "420-440", "title" : "Confronting Surprise", "type" : "article-journal", "volume" : "20" }, "uris" : [ "http://www.mendeley.com/documents/?uuid=5d6af775-ada9-42bc-9d81-1d677ea49abb"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"id" : "ITEM-3",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"ITEM-3", "issue" : "1", "issued" : { "date-parts" : [ [ "2007" ] ] }, "page" : "73-85", "title" : "A new analytic method for finding policy-relevant scenarios", "type" : "article-journal", "volume" : "17" }, "uris" : [ "http://www.mendeley.com/documents/?uuid=37690120-ada9-4435-85f5-a814ba10acb3" ] } ], "mendeley" : { "formattedCitation" : "(GROVES; LEMPERT, 2007; LEMPERT; POPPER; BANKES, 2002, 2003)", "plainTextFormattedCitation" : "(GROVES; LEMPERT, 2007; LEMPERT; POPPER; BANKES, 2002, 2003)", "previouslyFormattedCitation" : "(GROVES; LEMPERT, 2007; LEMPERT; POPPER; BANKES, 2002, 2003)" }, "properties" : { "noteIndex" : 0 }, "schema" : "https://github.com/citation-style-language/schema/raw/master/csl-citation.json" }</w:instrText>
      </w:r>
      <w:r>
        <w:rPr>
          <w:spacing w:val="-4"/>
        </w:rPr>
        <w:fldChar w:fldCharType="separate"/>
      </w:r>
      <w:r>
        <w:rPr>
          <w:noProof/>
          <w:spacing w:val="-4"/>
        </w:rPr>
        <w:t>(GROVES; LEMPERT, 2007; LEMPERT; POPPER; BANKES, 2002, 2003)</w:t>
      </w:r>
      <w:r>
        <w:rPr>
          <w:spacing w:val="-4"/>
        </w:rPr>
        <w:fldChar w:fldCharType="end"/>
      </w:r>
      <w:r>
        <w:rPr>
          <w:spacing w:val="-4"/>
        </w:rPr>
        <w:t xml:space="preserve">. Paralelamente, outras abordagens (também conhecidas como “robustness frameworks” </w:t>
      </w:r>
      <w:r>
        <w:rPr>
          <w:spacing w:val="-4"/>
        </w:rPr>
        <w:fldChar w:fldCharType="begin" w:fldLock="1"/>
      </w:r>
      <w:r>
        <w:rPr>
          <w:spacing w:val="-4"/>
        </w:rPr>
        <w:instrText>ADDIN CSL_CITATION { "citationItems" : [ { "id" : "ITEM-1", "itemData" : { "DOI" : "10.1061/(ASCE)WR.1943-5452.0000509", "ISBN" : "0733-9496", "ISSN" : "0733-9496", "abstract" : "Water systems planners have long recognized the need for robust solutions capable of withstanding deviations from the conditions for which they were designed. Robustness analyses have shifted from expected utility to exploratory bottom-up approaches which identify vulnerable scenarios prior to assigning likelihoods. Examples include Robust Decision Making (RDM), Decision Scaling, Info-Gap, and Many-Objective Robust Decision Making (MORDM). We propose a taxonomy of robustness frameworks to compare and contrast these approaches based on their methods of (1) alternative generation, (2) sampling of states of the world, (3) quantification of robustness measures, and (4) sensitivity analysis to identify important uncertainties. Building from the proposed taxonomy, we use a regional urban water supply case study in the Research Triangle region of North Carolina to illustrate the decision-relevant consequences that emerge from each of these choices. Results indicate that the methodological choices in the taxonomy lead to the selection of substantially different planning alternatives, underscoring the importance of an informed definition of robustness. Moreover, the results show that some commonly employed methodological choices and definitions of robustness can have undesired consequences when ranking decision alternatives. For the demonstrated test case, recommendations for overcoming these issues include: (1) decision alternatives should be searched rather than prespecified, (2) dominant uncertainties should be discovered through sensitivity analysis rather than assumed, and (3) a carefully elicited multivariate satisficing measure of robustness allows stakeholders to achieve their problem-specific performance requirements. This work emphasizes the importance of an informed problem formulation for systems facing challenging performance tradeoffs and provides a common vocabulary to link the robustness frameworks widely used in the field of water systems planning.", "author" : [ { "dropping-particle" : "", "family" : "Herman", "given" : "J", "non-dropping-particle" : "", "parse-names" : false, "suffix" : "" }, { "dropping-particle" : "", "family" : "Reed", "given" : "P", "non-dropping-particle" : "", "parse-names" : false, "suffix" : "" }, { "dropping-particle" : "", "family" : "Zeff", "given" : "H", "non-dropping-particle" : "", "parse-names" : false, "suffix" : "" }, { "dropping-particle" : "", "family" : "Characklis", "given" : "G", "non-dropping-particle" : "", "parse-names" : false, "suffix" : "" } ], "container-title" : "Journal of Water Resources Planning and Management", "id" : "ITEM-1", "issue" : "10", "issued" : { "date-parts" : [ [ "2015" ] ] }, "page" : "4015012", "title" : "How Should Robustness Be Defined for Water Systems Planning under Change?", "type" : "article-journal", "volume" : "141" }, "uris" : [ "http://www.mendeley.com/documents/?uuid=46bd7297-ecc2-47b4-8956-17b428deb2c2" ] } ], "mendeley" : { "formattedCitation" : "(HERMAN et al., 2015)", "plainTextFormattedCitation" : "(HERMAN et al., 2015)", "previouslyFormattedCitation" : "(HERMAN et al., 2015)" }, "properties" : { "noteIndex" : 0 }, "schema" : "https://github.com/citation-style-language/schema/raw/master/csl-citation.json" }</w:instrText>
      </w:r>
      <w:r>
        <w:rPr>
          <w:spacing w:val="-4"/>
        </w:rPr>
        <w:fldChar w:fldCharType="separate"/>
      </w:r>
      <w:r>
        <w:rPr>
          <w:noProof/>
          <w:spacing w:val="-4"/>
        </w:rPr>
        <w:t>(HERMAN et al., 2015)</w:t>
      </w:r>
      <w:r>
        <w:rPr>
          <w:spacing w:val="-4"/>
        </w:rPr>
        <w:fldChar w:fldCharType="end"/>
      </w:r>
      <w:r>
        <w:rPr>
          <w:spacing w:val="-4"/>
        </w:rPr>
        <w:t xml:space="preserve">) emergiram nas últimas duas décadas, incluindo: (i) A Abordagem Info-Gap </w:t>
      </w:r>
      <w:r>
        <w:rPr>
          <w:spacing w:val="-4"/>
        </w:rPr>
        <w:fldChar w:fldCharType="begin" w:fldLock="1"/>
      </w:r>
      <w:r>
        <w:rPr>
          <w:spacing w:val="-4"/>
        </w:rPr>
        <w:instrText xml:space="preserve">ADDIN CSL_CITATION { "citationItems" : [ { "id" : "ITEM-1", "itemData" : { "author" : [ { "dropping-particle" : "", "family" : "Ben-Haim", "given" : "Yakov", "non-dropping-particle" : "", "parse-names" : false, "suffix" : "" } ], "edition" </w:instrText>
      </w:r>
      <w:r w:rsidRPr="008E1672">
        <w:rPr>
          <w:spacing w:val="-4"/>
          <w:lang w:val="en-US"/>
        </w:rPr>
        <w:instrText>: "2", "id" : "ITEM-1", "issued" : { "date-parts" : [ [ "2006" ] ] }, "number-of-pages" : "384", "publisher" : "Academic Press", "title" : "Info-Gap Decision Theory: Decisions Under Severe Uncertainty", "type" : "book" }, "uris" : [ "http://www.mendeley.com/documents/?uuid=19bcbf89-7a38-449e-8d38-3d841e3dfa9c" ] } ], "mendeley" : { "formattedCitation" : "(BEN-HAIM, 2006)", "plainTextFormattedCitation" : "(BEN-HAIM, 2006)", "previouslyFormattedCitation" : "(BEN-HAIM, 2006)" }, "properties" : { "noteIndex" : 0 }, "schema" : "https://github.com/citation-style-language/schema/raw/master/csl-citation.json" }</w:instrText>
      </w:r>
      <w:r>
        <w:rPr>
          <w:spacing w:val="-4"/>
        </w:rPr>
        <w:fldChar w:fldCharType="separate"/>
      </w:r>
      <w:r w:rsidRPr="008E1672">
        <w:rPr>
          <w:noProof/>
          <w:spacing w:val="-4"/>
          <w:lang w:val="en-US"/>
        </w:rPr>
        <w:t>(BEN-HAIM, 2006)</w:t>
      </w:r>
      <w:r>
        <w:rPr>
          <w:spacing w:val="-4"/>
        </w:rPr>
        <w:fldChar w:fldCharType="end"/>
      </w:r>
      <w:r w:rsidRPr="008E1672">
        <w:rPr>
          <w:spacing w:val="-4"/>
          <w:lang w:val="en-US"/>
        </w:rPr>
        <w:t xml:space="preserve">; Decision Scaling </w:t>
      </w:r>
      <w:r>
        <w:rPr>
          <w:spacing w:val="-4"/>
        </w:rPr>
        <w:fldChar w:fldCharType="begin" w:fldLock="1"/>
      </w:r>
      <w:r w:rsidRPr="008E1672">
        <w:rPr>
          <w:spacing w:val="-4"/>
          <w:lang w:val="en-US"/>
        </w:rPr>
        <w:instrText>ADDIN CSL_CITATION { "citationItems" : [ { "id" : "ITEM-1", "itemData" : { "author" : [ { "dropping-particle" : "", "family" : "Brown", "given" : "Casey", "non-dropping-particle" : "", "parse-names" : false, "suffix" : "" } ], "container-title" : "World Resources Report Uncertainty Series", "id" : "ITEM-1", "issued" : { "date-parts" : [ [ "2011" ] ] }, "title" : "Decision-Scaling for Robust Planning and Policy under Climate Uncertainty", "type" : "article-journal" }, "uris" : [ "http://www.mendeley.com/documen</w:instrText>
      </w:r>
      <w:r w:rsidRPr="00CC3E41">
        <w:rPr>
          <w:spacing w:val="-4"/>
          <w:lang w:val="en-US"/>
        </w:rPr>
        <w:instrText>ts/?uuid=e766e</w:instrText>
      </w:r>
      <w:r>
        <w:rPr>
          <w:spacing w:val="-4"/>
          <w:lang w:val="en-US"/>
        </w:rPr>
        <w:instrText>ab7-b48e-4ccb-8e8e-8be7492081e4" ] } ], "mendeley" : { "formattedCitation" : "(BROWN, 2011)", "plainTextFormattedCitation" : "(BROWN, 2011)", "previouslyFormattedCitation" : "(BROWN, 2011)" }, "properties" : { "noteIndex" : 0 }, "schema" : "https://github.com/citation-style-language/schema/raw/master/csl-citation.json" }</w:instrText>
      </w:r>
      <w:r>
        <w:rPr>
          <w:spacing w:val="-4"/>
        </w:rPr>
        <w:fldChar w:fldCharType="separate"/>
      </w:r>
      <w:r>
        <w:rPr>
          <w:noProof/>
          <w:spacing w:val="-4"/>
          <w:lang w:val="en-US"/>
        </w:rPr>
        <w:t>(BROWN, 2011)</w:t>
      </w:r>
      <w:r>
        <w:rPr>
          <w:spacing w:val="-4"/>
        </w:rPr>
        <w:fldChar w:fldCharType="end"/>
      </w:r>
      <w:r>
        <w:rPr>
          <w:spacing w:val="-4"/>
          <w:lang w:val="en-US"/>
        </w:rPr>
        <w:t xml:space="preserve">; “Many Objective Robust Decision Making” (MORDM) </w:t>
      </w:r>
      <w:r>
        <w:rPr>
          <w:spacing w:val="-4"/>
          <w:lang w:val="en-US"/>
        </w:rPr>
        <w:fldChar w:fldCharType="begin" w:fldLock="1"/>
      </w:r>
      <w:r>
        <w:rPr>
          <w:spacing w:val="-4"/>
          <w:lang w:val="en-US"/>
        </w:rPr>
        <w:instrText>ADDIN CSL_CITATION { "citationItems" : [ { "id" : "ITEM-1", "itemData" : { "DOI" : "10.1016/j.envsoft.2012.12.007", "ISBN" : "1364-8152", "ISSN" : "13648152", "abstract" : "This paper introduces many objective robust decision making (MORDM). MORDM combines concepts and methods from many objective evolutionary optimization and robust decision making (RDM), along with extensive use of interactive visual analytics, to facilitate the management of complex environmental systems. Many objective evolutionary search is used to generate alternatives for complex planning problems, enabling the discovery of the key tradeoffs among planning objectives. RDM then determines the robustness of planning alternatives to deeply uncertain future conditions and facilitates decision makers' selection of promising candidate solutions. MORDM tests each solution under the ensemble of future extreme states of the world (SOW). Interactive visual analytics are used to explore whether solutions of interest are robust to a wide range of plausible future conditions (i.e., assessment of their Pareto satisficing behavior in alternative SOW). Scenario discovery methods that use statistical data mining algorithms are then used to identify what assumptions and system conditions strongly influence the cost-effectiveness, efficiency, and reliability of the robust alternatives. The framework is demonstrated using a case study that examines a single city's water supply in the Lower Rio Grande Valley (LRGV) in Texas, USA. Results suggest that including robustness as a decision criterion can dramatically change the formulation of complex environmental management problems as well as the negotiated selection of candidate alternatives to implement. MORDM also allows decision makers to characterize the most important vulnerabilities for their systems, which should be the focus of ex post monitoring and identification of triggers for adaptive management. \u00a9 2012 Elsevier Ltd.", "author" : [ { "dropping-particle" : "", "family" : "Kasprzyk", "given" : "Joseph R.", "non-dropping-particle" : "", "parse-names" : false, "suffix" : "" }, { "dropping-particle" : "", "family" : "Nataraj", "given" : "Shanthi", "non-dropping-particle" : "", "parse-names" : false, "suffix" : "" }, { "dropping-particle" : "", "family" : "Reed", "given" : "Patrick M.", "non-dropping-particle" : "", "parse-names" : false, "suffix" : "" }, { "dropping-particle" : "", "family" : "Lempert", "given" : "Robert J.", "non-dropping-particle" : "", "parse-names" : false, "suffix" : "" } ], "container-title" : "Environmental Modelling and Software", "id" : "ITEM-1", "issued" : { "date-parts" : [ [ "2013" ] ] }, "page" : "55-71", "publisher" : "Elsevier Ltd", "title" : "Many objective robust decision making for complex environmental systems undergoing change", "type" : "article-journal", "volume" : "42" }, "uris" : [ "http://www.mendeley.com/documents/?uuid=64470563-1ae5-4516-8ad0-fa261f413373" ] } ], "mendeley" : { "formattedCitation" : "(KASPRZYK et al., 2013)", "plainTextFormattedCitation" : "(KASPRZYK et al., 2013)", "previouslyFormattedCitation" : "(KASPRZYK et al., 2013)" }, "properties" : { "noteIndex" : 0 }, "schema" : "https://github.com/citation-style-language/schema/raw/master/csl-citation.json" }</w:instrText>
      </w:r>
      <w:r>
        <w:rPr>
          <w:spacing w:val="-4"/>
          <w:lang w:val="en-US"/>
        </w:rPr>
        <w:fldChar w:fldCharType="separate"/>
      </w:r>
      <w:r>
        <w:rPr>
          <w:noProof/>
          <w:spacing w:val="-4"/>
          <w:lang w:val="en-US"/>
        </w:rPr>
        <w:t>(KASPRZYK et al., 2013)</w:t>
      </w:r>
      <w:r>
        <w:rPr>
          <w:spacing w:val="-4"/>
          <w:lang w:val="en-US"/>
        </w:rPr>
        <w:fldChar w:fldCharType="end"/>
      </w:r>
      <w:r>
        <w:rPr>
          <w:spacing w:val="-4"/>
          <w:lang w:val="en-US"/>
        </w:rPr>
        <w:t xml:space="preserve">; e o “Dynamic Adaptive Policy Pathways” (DAPP) </w:t>
      </w:r>
      <w:r>
        <w:rPr>
          <w:spacing w:val="-4"/>
          <w:lang w:val="en-US"/>
        </w:rPr>
        <w:fldChar w:fldCharType="begin" w:fldLock="1"/>
      </w:r>
      <w:r>
        <w:rPr>
          <w:spacing w:val="-4"/>
          <w:lang w:val="en-US"/>
        </w:rPr>
        <w:instrText>ADDIN CSL_CITATION { "citationItems" : [ { "id" : "ITEM-1", "itemData" : { "DOI" : "10.1016/j.gloenvcha.2012.12.006", "ISBN" : "0959-3780", "ISSN" : "09593780", "abstract" : "A new paradigm for planning under conditions of deep uncertainty has emerged in the literature. According to this paradigm, a planner should create a strategic vision of the future, commit to short-term actions, and establish a framework to guide future actions. A plan that embodies these ideas allows for its dynamic adaptation over time to meet changing circumstances. We propose a method for decisionmaking under uncertain global and regional changes called 'Dynamic Adaptive Policy Pathways'. We base our approach on two complementary approaches for designing adaptive plans: 'Adaptive Policymaking' and 'Adaptation Pathways'. Adaptive Policymaking is a theoretical approach describing a planning process with different types of actions (e.g. 'mitigating actions' and 'hedging actions') and signposts to monitor to see if adaptation is needed. In contrast, Adaptation Pathways provides an analytical approach for exploring and sequencing a set of possible actions based on alternative external developments over time. We illustrate the Dynamic Adaptive Policy Pathways approach by producing an adaptive plan for long-term water management of the Rhine Delta in the Netherlands that takes into account the deep uncertainties a</w:instrText>
      </w:r>
      <w:r w:rsidRPr="008E1672">
        <w:rPr>
          <w:spacing w:val="-4"/>
        </w:rPr>
        <w:instrText>bout the future arisin</w:instrText>
      </w:r>
      <w:r w:rsidRPr="00CC3E41">
        <w:rPr>
          <w:spacing w:val="-4"/>
        </w:rPr>
        <w:instrText>g from social, p</w:instrText>
      </w:r>
      <w:r>
        <w:rPr>
          <w:spacing w:val="-4"/>
        </w:rPr>
        <w:instrText>olitical, technological, economic, and climate changes. The results suggest that it is worthwhile to further test and use the approach. ?? 2012 Elsevier Ltd.", "author" : [ { "dropping-particle" : "", "family" : "Haasnoot", "given" : "Marjolijn", "non-dropping-particle" : "", "parse-names" : false, "suffix" : "" }, { "dropping-particle" : "", "family" : "Kwakkel", "given" : "Jan H.", "non-dropping-particle" : "", "parse-names" : false, "suffix" : "" }, { "dropping-particle" : "", "family" : "Walker", "given" : "Warren E.", "non-dropping-particle" : "", "parse-names" : false, "suffix" : "" }, { "dropping-particle" : "", "family" : "Maat", "given" : "Judith", "non-dropping-particle" : "ter", "parse-names" : false, "suffix" : "" } ], "container-title" : "Global Environmental Change", "id" : "ITEM-1", "issue" : "2", "issued" : { "date-parts" : [ [ "2013" ] ] }, "page" : "485-498", "title" : "Dynamic adaptive policy pathways: A method for crafting robust decisions for a deeply uncertain world", "type" : "article-journal", "volume" : "23" }, "uris" : [ "http://www.mendeley.com/documents/?uuid=91fc0105-ba78-4b25-bec4-1eb33e10dfee" ] } ], "mendeley" : { "formattedCitation" : "(HAASNOOT et al., 2013)", "plainTextFormattedCitation" : "(HAASNOOT et al., 2013)", "previouslyFormattedCitation" : "(HAASNOOT et al., 2013)" }, "properties" : { "noteIndex" : 0 }, "schema" : "https://github.com/citation-style-language/schema/raw/master/csl-citation.json" }</w:instrText>
      </w:r>
      <w:r>
        <w:rPr>
          <w:spacing w:val="-4"/>
          <w:lang w:val="en-US"/>
        </w:rPr>
        <w:fldChar w:fldCharType="separate"/>
      </w:r>
      <w:r>
        <w:rPr>
          <w:noProof/>
          <w:spacing w:val="-4"/>
        </w:rPr>
        <w:t>(HAASNOOT et al., 2013)</w:t>
      </w:r>
      <w:r>
        <w:rPr>
          <w:spacing w:val="-4"/>
          <w:lang w:val="en-US"/>
        </w:rPr>
        <w:fldChar w:fldCharType="end"/>
      </w:r>
      <w:r>
        <w:rPr>
          <w:spacing w:val="-4"/>
        </w:rPr>
        <w:t xml:space="preserve">. Embora uma terminologia comum para estes métodos ainda não está disponível, Herman et al. </w:t>
      </w:r>
      <w:r>
        <w:rPr>
          <w:spacing w:val="-4"/>
        </w:rPr>
        <w:fldChar w:fldCharType="begin" w:fldLock="1"/>
      </w:r>
      <w:r>
        <w:rPr>
          <w:spacing w:val="-4"/>
        </w:rPr>
        <w:instrText>ADDIN CSL_CITATION { "citationItems" : [ { "id" : "ITEM-1", "itemData" : { "DOI" : "10.1061/(ASCE)WR.1943-5452.0000509", "ISBN" : "0733-9496", "ISSN" : "0733-9496", "abstract" : "Water systems planners have long recognized the need for robust solutions capable of withstanding deviations from the conditions for which they were designed. Robustness analyses have shifted from expected utility to exploratory bottom-up approaches which identify vulnerable scenarios prior to assigning likelihoods. Examples include Robust Decision Making (RDM), Decision Scaling, Info-Gap, and Many-Objective Robust Decision Making (MORDM). We propose a taxonomy of robustness frameworks to compare and contrast these approaches based on their methods of (1) alternative generation, (2) sampling of states of the world, (3) quantification of robustness measures, and (4) sensitivity analysis to identify important uncertainties. Building from the proposed taxonomy, we use a regional urban water supply case study in the Research Triangle region of North Carolina to illustrate the decision-relevant consequences that emerge from each of these choices. Results indicate that the methodological choices in the taxonomy lead to the selection of substantially different planning alternatives, underscoring the importance of an informed definition of robustness. Moreover, the results show that some commonly employed methodological choices and definitions of robustness can have undesired consequences when ranking decision alternatives. For the demonstrated test case, recommendations for overcoming these issues include: (1) decision alternatives should be searched rather than prespecified, (2) dominant uncertainties should be discovered through sensitivity analysis rather than assumed, and (3) a carefully elicited multivariate satisficing measure of robustness allows stakeholders to achieve their problem-specific performance requirements. This work emphasizes the importance of an informed problem formulation for systems facing challenging performance tradeoffs and provides a common vocabulary to link the robustness frameworks widely used in the field of water systems planning.", "author" : [ { "dropping-particle" : "", "family" : "Herman", "given" : "J", "non-dropping-particle" : "", "parse-names" : false, "suffix" : "" }, { "dropping-particle" : "", "family" : "Reed", "given" : "P", "non-dropping-particle" : "", "parse-names" : false, "suffix" : "" }, { "dropping-particle" : "", "family" : "Zeff", "given" : "H", "non-dropping-particle" : "", "parse-names" : false, "suffix" : "" }, { "dropping-particle" : "", "family" : "Characklis", "given" : "G", "non-dropping-particle" : "", "parse-names" : false, "suffix" : "" } ], "container-title" : "Journal of Water Resources Planning and Management", "id" : "ITEM-1", "issue" : "10", "issued" : { "date-parts" : [ [ "2015" ] ] }, "page" : "4015012", "title" : "How Should Robustness Be Defined for Water Systems Planning under Change?", "type" : "article-journal", "volume" : "141" }, "suppress-author" : 1, "uris" : [ "http://www.mendeley.com/documents/?uuid=46bd7297-ecc2-47b4-8956-17b428deb2c2" ] } ], "mendeley" : { "formattedCitation" : "(2015)", "plainTextFormattedCitation" : "(2015)", "previouslyFormattedCitation" : "(2015)" }, "properties" : { "noteIndex" : 0 }, "schema" : "https://github.com/citation-style-language/schema/raw/master/csl-citation.json" }</w:instrText>
      </w:r>
      <w:r>
        <w:rPr>
          <w:spacing w:val="-4"/>
        </w:rPr>
        <w:fldChar w:fldCharType="separate"/>
      </w:r>
      <w:r>
        <w:rPr>
          <w:noProof/>
          <w:spacing w:val="-4"/>
        </w:rPr>
        <w:t>(2015)</w:t>
      </w:r>
      <w:r>
        <w:rPr>
          <w:spacing w:val="-4"/>
        </w:rPr>
        <w:fldChar w:fldCharType="end"/>
      </w:r>
      <w:r>
        <w:rPr>
          <w:spacing w:val="-4"/>
        </w:rPr>
        <w:t xml:space="preserve"> evidenciam as principais semelhanças entre estas abordagens, as quais desviaram-se da abordagem baseada na Utilidade Esperada das decisões para uma abordagem “</w:t>
      </w:r>
      <w:r>
        <w:rPr>
          <w:i/>
          <w:spacing w:val="-4"/>
        </w:rPr>
        <w:t>bottom-up”</w:t>
      </w:r>
      <w:r>
        <w:rPr>
          <w:spacing w:val="-4"/>
        </w:rPr>
        <w:t>, as quais identificam situações de vulnerabilidade antes de definir probabilidades aos cenários ou variáveis.</w:t>
      </w:r>
    </w:p>
    <w:p w14:paraId="3076ADE8" w14:textId="77777777" w:rsidR="00FD6DA2" w:rsidRDefault="00FD6DA2" w:rsidP="00FD6DA2">
      <w:pPr>
        <w:rPr>
          <w:spacing w:val="-4"/>
        </w:rPr>
      </w:pPr>
      <w:r>
        <w:rPr>
          <w:spacing w:val="-4"/>
        </w:rPr>
        <w:t>Cabe ressaltar alguns aspectos que realçam a relevância desta “nova onda” de métodos. Assim como as “ondas” anteriormente descritas (como o planejamento de cenários) redefiniu a prática em seu contexto, pode-se argumentar que este novo conjunto de métodos também o está realizando em seu contexto. Isto pode ser notado em diversos aspectos.</w:t>
      </w:r>
    </w:p>
    <w:p w14:paraId="53FA7984" w14:textId="77777777" w:rsidR="00FD6DA2" w:rsidRDefault="00FD6DA2" w:rsidP="00FD6DA2">
      <w:pPr>
        <w:rPr>
          <w:rFonts w:cs="Arial"/>
        </w:rPr>
      </w:pPr>
      <w:r>
        <w:rPr>
          <w:spacing w:val="-4"/>
        </w:rPr>
        <w:t>Primeiramente, deve-se notar a relevância dos problemas que estas abordagens têm buscado endereçar. Algumas questões endereçadas, apenas pela abordagem RDM, incluem: “Como garantir que o Lago Mead</w:t>
      </w:r>
      <w:r w:rsidRPr="008E1672">
        <w:rPr>
          <w:rStyle w:val="Refdenotaderodap"/>
        </w:rPr>
        <w:footnoteReference w:id="1"/>
      </w:r>
      <w:r>
        <w:rPr>
          <w:spacing w:val="-4"/>
        </w:rPr>
        <w:t xml:space="preserve"> não seque nos próximos 50 anos? ”; “Que </w:t>
      </w:r>
      <w:r>
        <w:rPr>
          <w:spacing w:val="-4"/>
        </w:rPr>
        <w:lastRenderedPageBreak/>
        <w:t>estratégia energética Israel deve perseguir no longo prazo? ”</w:t>
      </w:r>
      <w:r>
        <w:rPr>
          <w:spacing w:val="-4"/>
        </w:rPr>
        <w:fldChar w:fldCharType="begin" w:fldLock="1"/>
      </w:r>
      <w:r>
        <w:rPr>
          <w:spacing w:val="-4"/>
        </w:rPr>
        <w:instrText>ADDIN CSL_CITATION { "citationItems" : [ { "id" : "ITEM-1", "itemData" : { "ISBN" : "9780833048868", "abstract" : "Israel's electric-power system needs new capacity to meet the demands of its growing economy. Israel must make major decisions on investing in new base-load generating capacity in the near future. Planners and policymakers need to consider likely future levels of demand, the costs and availability of sources of supply, security of supply, reliability, environmental effects, and land use. Decisions have to be made under conditions of deep uncertainty about what the future may have in store. This monograph discusses the opportunities and risks the government of Israel faces in shifting to a greater reliance on domestic and imported natural gas. The analysis seeks to help the Israeli government engage in managed change by choosing robust strategies that minimize potential consequences of relying more heavily on natural gas. It does so by applying to these assessments newly developed methods for strategic planning and decisionmaking under deep uncertainty. In particular, the study applies an innovative, quantitative robust decisionmaking (RDM) approach to the central question of how large a role natural gas should play in Israel's energy balance. Rather than relying on the typical planning method of trying to develop plans around a small number of \u201cmost likely\u201d scenarios, RDM helps planners discover strategies that are robust \u2014 i.e., strategies that perform well across a large range of plausible futures. Given that we cannot predict the future, we use RDM to examine the available alternatives and ask which would be best to choose.", "author" : [ { "dropping-particle" : "", "family" : "Popper", "given" : "Steven W.", "non-dropping-particle" : "", "parse-names" : false, "suffix" : "" }, { "dropping-particle" : "", "family" : "Berrebi", "given" : "Claude", "non-dropping-particle" : "", "parse-names" : false, "suffix" : "" }, { "dropping-particle" : "", "family" : "Griffin", "given" : "James", "non-dropping-particle" : "", "parse-names" : false, "suffix" : "" }, { "dropping-particle" : "", "family" : "Light", "given" : "Thomas", "non-dropping-particle" : "", "parse-names" : false, "suffix" : "" }, { "dropping-particle" : "", "family" : "Min", "given" : "Endy Y.", "non-dropping-particle" : "", "parse-names" : false, "suffix" : "" }, { "dropping-particle" : "", "family" : "Crane", "given" : "Keith", "non-dropping-particle" : "", "parse-names" : false, "suffix" : "" } ], "id" : "ITEM-1", "issued" : { "date-parts" : [ [ "2009" ] ] }, "number-of-pages" : "1-96", "title" : "Natural Gas and Israel's Energy Future: Near Term Decisions from a Strategic Perspective", "type" : "book" }, "uris" : [ "http://www.mendeley.com/documents/?uuid=bdfedd61-57b4-4734-a2d1-1009a95751c7" ] } ], "mendeley" : { "formattedCitation" : "(POPPER et al., 2009)", "plainTextFormattedCitation" : "(POPPER et al., 2009)", "previouslyFormattedCitation" : "(POPPER et al., 2009)" }, "properties" : { "noteIndex" : 0 }, "schema" : "https://github.com/citation-style-language/schema/raw/master/csl-citation.json" }</w:instrText>
      </w:r>
      <w:r>
        <w:rPr>
          <w:spacing w:val="-4"/>
        </w:rPr>
        <w:fldChar w:fldCharType="separate"/>
      </w:r>
      <w:r>
        <w:rPr>
          <w:noProof/>
          <w:spacing w:val="-4"/>
        </w:rPr>
        <w:t>(POPPER et al., 2009)</w:t>
      </w:r>
      <w:r>
        <w:rPr>
          <w:spacing w:val="-4"/>
        </w:rPr>
        <w:fldChar w:fldCharType="end"/>
      </w:r>
      <w:r>
        <w:rPr>
          <w:spacing w:val="-4"/>
        </w:rPr>
        <w:t xml:space="preserve">; “Em que tipos de armamento uma nação deveria investir para sua defesa? ” </w:t>
      </w:r>
      <w:r>
        <w:rPr>
          <w:spacing w:val="-4"/>
        </w:rPr>
        <w:fldChar w:fldCharType="begin" w:fldLock="1"/>
      </w:r>
      <w:r>
        <w:rPr>
          <w:spacing w:val="-4"/>
        </w:rPr>
        <w:instrText>ADDIN CSL_CITATION { "citationItems" : [ { "id" : "ITEM-1", "itemData" : { "ISBN" : "9780833091673", "abstract" : "The goal of this project is to help improve the value and character of defense resource planning in an era of growing uncertainty and complex strategic challenges. Because it is impossible to predict what threats may arise and how defense funding will progress, a new approach is needed to develop robust resource strategies, that is, strategies that perform well over a wide range of threat and funding futures and thus are better at managing surprise. To address this need, RAND researchers applied a proven approach to strategy discovery, Robust Decision Making, or RDM, to defense planning. RDM, a quantitative decision sup- port methodology for informing decisions under conditions of deep uncertainty and complex- ity, has been applied to many policy areas in the last decade. This document explores how the RDM method may be applied to defense resource planning in an application to air-delivered conventional munitions mix planning. This research was conducted under the sponsorship of the Cost Assessment and Pro- gram Evaluation (CAPE) Directorate within the Office of the Secretary of Defense (OSD) by the International Security and Defense Policy Center of the RAND National Defense Research Institute, a federally funded research and development center sponsored by the Office of the Secretary of Defense, the Joint Staff, the Unified Combatant Commands, the Navy, the Marine Corps, the defense agencies, and the defense Intelligence Community. For more information on the International Security and Defense Policy Center, see http:// www.rand.org/nsrd/ndri/centers/isdp.html or contact the Director (contact information is provided on the webpage)", "author" : [ { "dropping-particle" : "", "family" : "Lempert", "given" : "Robert J.", "non-dropping-particle" : "", "parse-names" : false, "suffix" : "" }, { "dropping-particle" : "", "family" : "Warren", "given" : "Drake", "non-dropping-particle" : "", "parse-names" : false, "suffix" : "" }, { "dropping-particle" : "", "family" : "Henry", "given" : "Ryan", "non-dropping-particle" : "", "parse-names" : false, "suffix" : "" }, { "dropping-particle" : "", "family" : "Button", "given" : "Robert W.", "non-dropping-particle" : "", "parse-names" : false, "suffix" : "" }, { "dropping-particle" : "", "family" : "Klenk", "given" : "Jonathan", "non-dropping-particle" : "", "parse-names" : false, "suffix" : "" }, { "dropping-particle" : "", "family" : "Giglio", "given" : "Kate", "non-dropping-particle" : "", "parse-names" : false, "suffix" : "" } ], "id" : "ITEM-1", "issued" : { "date-parts" : [ [ "2016" ] ] }, "number-of-pages" : "1-109", "title" : "Defense Resource Planning Under Uncertainty: An Application of Robust Decision Making to Munitions Mix Planning", "type" : "book" }, "uris" : [ "http://www.mendeley.com/documents/?uuid=7f0a1902-e4fd-43f3-8c4a-4e305a66225c" ] } ], "mendeley" : { "formattedCitation" : "(LEMPERT et al., 2016)", "plainTextFormattedCitation" : "(LEMPERT et al., 2016)", "previouslyFormattedCitation" : "(LEMPERT et al., 2016)" }, "properties" : { "noteIndex" : 0 }, "schema" : "https://github.com/citation-style-language/schema/raw/master/csl-citation.json" }</w:instrText>
      </w:r>
      <w:r>
        <w:rPr>
          <w:spacing w:val="-4"/>
        </w:rPr>
        <w:fldChar w:fldCharType="separate"/>
      </w:r>
      <w:r>
        <w:rPr>
          <w:noProof/>
          <w:spacing w:val="-4"/>
        </w:rPr>
        <w:t>(LEMPERT et al., 2016)</w:t>
      </w:r>
      <w:r>
        <w:rPr>
          <w:spacing w:val="-4"/>
        </w:rPr>
        <w:fldChar w:fldCharType="end"/>
      </w:r>
      <w:r>
        <w:rPr>
          <w:spacing w:val="-4"/>
        </w:rPr>
        <w:t xml:space="preserve">; “O Congresso Americano deveria aprovar e manter o “Terrorism Risk Insurance Act (Lei de Seguridade relacionada a Ataques Terroristas)? ” </w:t>
      </w:r>
      <w:r>
        <w:rPr>
          <w:spacing w:val="-4"/>
        </w:rPr>
        <w:fldChar w:fldCharType="begin" w:fldLock="1"/>
      </w:r>
      <w:r>
        <w:rPr>
          <w:spacing w:val="-4"/>
        </w:rPr>
        <w:instrText>ADDIN CSL_CITATION { "citationItems" : [ { "id" : "ITEM-1", "itemData" : { "ISBN" : "9780833042354", "abstract" : "Concerned that the unavailability of terrorism insurance would impede economic recovery and hinder growth after the 9/11 attacks, Congress passed the Terrorism Risk Insurance Act of 2002 (TRIA). TRIA will sunset at the end of 2007 unless Congress takes further action. This book examines the implications of allowing TRIA to expire and of enhancements aimed at improving the availability and affordability of insurance for nuclear, biological, chemical, and radiological (NBCR) attacks. The analysis takes a systematic approach to addressing the deep uncertainties that underlie the market for terrorism insurance and is the first study of TRIA to consider not just taxpayer payments through the program but also the cost of government compensation and assistance following a terrorist attack when analyzing the program\u2019s effect on government spending. The authors conclude that taxpayer cost is lower with TRIA than without TRIA across a broad range of assumptions about attack frequency and the proportion of uninsured losses that are compensated postattack. The analysis also cautions policymakers to be careful when modifying the program to better address NBCR attacks: Simply expanding the program to require insurers to offer NBCR coverage may not achieve the desired outcomes. The authors identify program changes that will produce positive results for both NBCR and conventional attacks that are robust to key underlying uncertainties.", "author" : [ { "dropping-particle" : "", "family" : "Dixon", "given" : "Lloyd", "non-dropping-particle" : "", "parse-names" : false, "suffix" : "" }, { "dropping-particle" : "", "family" : "Lempert", "given" : "Robert J.", "non-dropping-particle" : "", "parse-names" : false, "suffix" : "" }, { "dropping-particle" : "", "family" : "LaTourrette", "given" : "Tom", "non-dropping-particle" : "", "parse-names" : false, "suffix" : "" }, { "dropping-particle" : "", "family" : "Reville", "given" : "Robert T", "non-dropping-particle" : "", "parse-names" : false, "suffix" : "" } ], "id" : "ITEM-1", "issue" : "MG-679", "issued" : { "date-parts" : [ [ "2007" ] ] }, "number-of-pages" : "1-150", "title" : "The Federal Role in Terrorism Insurance: Evaluating Alternatives in an Uncertain World", "type" : "report" }, "uris" : [ "http://www.mendeley.com/documents/?uuid=475a45cd-1d6f-432e-86c4-11dab10088d4" ] } ], "mendeley" : { "formattedCitation" : "(DIXON et al., 2007)", "plainTextFormattedCitation" : "(DIXON et al., 2007)", "previouslyFormattedCitation" : "(DIXON et al., 2007)" }, "properties" : { "noteIndex" : 0 }, "schema" : "https://github.com/citation-style-language/schema/raw/master/csl-citation.json" }</w:instrText>
      </w:r>
      <w:r>
        <w:rPr>
          <w:spacing w:val="-4"/>
        </w:rPr>
        <w:fldChar w:fldCharType="separate"/>
      </w:r>
      <w:r>
        <w:rPr>
          <w:noProof/>
          <w:spacing w:val="-4"/>
        </w:rPr>
        <w:t>(DIXON et al., 2007)</w:t>
      </w:r>
      <w:r>
        <w:rPr>
          <w:spacing w:val="-4"/>
        </w:rPr>
        <w:fldChar w:fldCharType="end"/>
      </w:r>
      <w:r>
        <w:rPr>
          <w:spacing w:val="-4"/>
        </w:rPr>
        <w:t xml:space="preserve">; “Como melhorar a Resiliência da Infraestrutura Africana (Energia e Água) às mudanças climáticas? ” </w:t>
      </w:r>
      <w:r>
        <w:rPr>
          <w:spacing w:val="-4"/>
        </w:rPr>
        <w:fldChar w:fldCharType="begin" w:fldLock="1"/>
      </w:r>
      <w:r>
        <w:rPr>
          <w:spacing w:val="-4"/>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"Cervigni", "given" : "Raffaello", "non-dropping-particle" : "", "parse-names" : false, "suffix" : "" }, { "dropping-particle" : "", "family" : "Liden", "given" : "Rikard", "non-dropping-particle" : "", "parse-names" : false, "suffix" : "" }, { "dropping-particle" : "", "family" : "Neumann", "given" : "James E.", "non-dropping-particle" : "", "parse-names" : false, "suffix" : "" }, { "dropping-particle" : "", "family" : "Strzepek", "given" : "Kenneth M.", "non-dropping-particle" : "", "parse-names" : false, "suffix" : "" } ], "container-title" : "Journal of Chemical Information and Modeling", "id" : "ITEM-1", "issue" : "9", "issued" : { "date-parts" : [ [ "2013" ] ] }, "number-of-pages" : "1689-1699", "publisher" : "THe World Bank", "title" : "Enhancing the Climate Resilience of Africa's Infrastructure (report)", "type" : "book", "volume" : "53" }, "uris" : [ "http://www.mendeley.com/documents/?uuid=56696fe3-a865-442d-a24f-dd3e400b5a58" ] } ], "mendeley" : { "formattedCitation" : "(CERVIGNI et al., 2013)", "plainTextFormattedCitation" : "(CERVIGNI et al., 2013)", "previouslyFormattedCitation" : "(CERVIGNI et al., 2013)" }, "properties" : { "noteIndex" : 0 }, "schema" : "https://github.com/citation-style-language/schema/raw/master/csl-citation.json" }</w:instrText>
      </w:r>
      <w:r>
        <w:rPr>
          <w:spacing w:val="-4"/>
        </w:rPr>
        <w:fldChar w:fldCharType="separate"/>
      </w:r>
      <w:r>
        <w:rPr>
          <w:noProof/>
          <w:spacing w:val="-4"/>
        </w:rPr>
        <w:t>(CERVIGNI et al., 2013)</w:t>
      </w:r>
      <w:r>
        <w:rPr>
          <w:spacing w:val="-4"/>
        </w:rPr>
        <w:fldChar w:fldCharType="end"/>
      </w:r>
      <w:r>
        <w:rPr>
          <w:spacing w:val="-4"/>
        </w:rPr>
        <w:t xml:space="preserve">; e “Como tornar uma cidade do Vietnam robusta contra enchentes? </w:t>
      </w:r>
      <w:r>
        <w:rPr>
          <w:spacing w:val="-4"/>
        </w:rPr>
        <w:fldChar w:fldCharType="begin" w:fldLock="1"/>
      </w:r>
      <w:r>
        <w:rPr>
          <w:spacing w:val="-4"/>
        </w:rPr>
        <w:instrText>ADDIN CSL_CITATION { "citationItems" : [ { "id" : "ITEM-1", "itemData" : { "DOI" : "10.1596/1813-9450-6465", "abstract" : "Ho Chi Minh City faces significant and growing flood risk. Recent risk reduction efforts may be insufficient as climate and socio-economic conditions diverge from projections made when those efforts were initially planned. Tis study demonstrates how robust decision making can help Ho Chi Minh City develop integrated flood risk management strategies in the face of such deep uncertainty. Robust decision making is an iterative, quantitative, decision support methodology designed to help policy makers identify strategies that are robust, that is, satisfying decision makers\u2019 objectives in many plausible futures, rather than being optimal in any single estimate of the future. Tis project used robust decision making to analyze flood risk management in Ho Chi Minh City\u2019s Nhieu Loc-Ti Nghe canal catchment area. It found that the soon-to-be-completed infrastructure may reduce risk in best estimates of future conditions, but it may not keep risk low in many other plausible futures. Tus, the infrastructure may not be sufficiently robust. Te analysis further suggests that adaptation and retreat measures, particularly when used adaptively, can play an important role in reducing this risk. Te study examines the conditions under which robust decision making concepts and full robust decision making analyses may prove useful in developing countries. It finds that planning efforts in developing countries should at minimum use models and data to evaluate their decisions under a wide range of conditions. Full robust decision making analyses can also augment existing planning efforts in numerous ways.", "author" : [ { "dropping-particle" : "", "family" : "Lempert", "given" : "Robert J.", "non-dropping-particle" : "", "parse-names" : false, "suffix" : "" }, { "dropping-particle" : "", "family" : "Kalra", "given" : "Nidhi", "non-dropping-particle" : "", "parse-names" : false, "suffix" : "" }, { "dropping-particle" : "", "family" : "Peyraud", "given" : "Suzanne", "non-dropping-particle" : "", "parse-names" : false, "suffix" : "" }, { "dropping-particle" : "", "family" : "Mao", "given" : "Zhimin", "non-dropping-particle" : "", "parse-names" : false, "suffix" : "" }, { "dropping-particle" : "", "family" : "Tan", "given" : "Sinh Bach", "non-dropping-particle" : "", "parse-names" : false, "suffix" : "" }, { "dropping-particle" : "", "family" : "Cira", "given" : "Dean", "non-dropping-particle" : "", "parse-names" : false, "suffix" : "" }, { "dropping-particle" : "", "family" : "Lotsch", "given" : "Alexander", "non-dropping-particle" : "", "parse-names" : false, "suffix" : "" } ], "container-title" : "World Bank", "id" : "ITEM-1", "issue" : "May", "issued" : { "date-parts" : [ [ "2013" ] ] }, "page" : "1-63", "title" : "Ensuring Robust Flood Risk Management in Ho Chi Minh City", "type" : "article-journal" }, "uris" : [ "http://www.mendeley.com/documents/?uuid=492418df-3024-4b23-858a-36eb76a91bd5" ] } ], "mendeley" : { "formattedCitation" : "(LEMPERT et al., 2013)", "plainTextFormattedCitation" : "(LEMPERT et al., 2013)", "previouslyFormattedCitation" : "(LEMPERT et al., 2013)" }, "properties" : { "noteIndex" : 0 }, "schema" : "https://github.com/citation-style-language/schema/raw/master/csl-citation.json" }</w:instrText>
      </w:r>
      <w:r>
        <w:rPr>
          <w:spacing w:val="-4"/>
        </w:rPr>
        <w:fldChar w:fldCharType="separate"/>
      </w:r>
      <w:r>
        <w:rPr>
          <w:noProof/>
          <w:spacing w:val="-4"/>
        </w:rPr>
        <w:t>(LEMPERT et al., 2013)</w:t>
      </w:r>
      <w:r>
        <w:rPr>
          <w:spacing w:val="-4"/>
        </w:rPr>
        <w:fldChar w:fldCharType="end"/>
      </w:r>
      <w:r>
        <w:rPr>
          <w:spacing w:val="-4"/>
        </w:rPr>
        <w:t xml:space="preserve">”. Estas são algumas das perguntas endereçadas por estes métodos. </w:t>
      </w:r>
    </w:p>
    <w:p w14:paraId="4B14ADCB" w14:textId="77777777" w:rsidR="00FD6DA2" w:rsidRDefault="00FD6DA2" w:rsidP="00FD6DA2">
      <w:pPr>
        <w:rPr>
          <w:spacing w:val="-4"/>
        </w:rPr>
      </w:pPr>
      <w:r>
        <w:rPr>
          <w:spacing w:val="-4"/>
        </w:rPr>
        <w:t xml:space="preserve">Ainda, não se pode ignorar o aspecto estrutural do crescimento da adoção destes métodos. Deve ser notado que tal grupo de métodos tem o patrocínio do World Bank. Tais métodos são referenciados em </w:t>
      </w:r>
      <w:r>
        <w:rPr>
          <w:i/>
          <w:spacing w:val="-4"/>
        </w:rPr>
        <w:t xml:space="preserve">working papers </w:t>
      </w:r>
      <w:r>
        <w:rPr>
          <w:spacing w:val="-4"/>
        </w:rPr>
        <w:t xml:space="preserve">do World Bank os quais os indicam como uma nova abordagem para decisões sob incerteza profunda. </w:t>
      </w:r>
      <w:r>
        <w:rPr>
          <w:spacing w:val="-4"/>
        </w:rPr>
        <w:fldChar w:fldCharType="begin" w:fldLock="1"/>
      </w:r>
      <w:r>
        <w:rPr>
          <w:spacing w:val="-4"/>
        </w:rPr>
        <w:instrText>ADDIN CSL_CITATION { "citationItems" : [ { "id" : "ITEM-1", "itemData" : { "DOI" : "doi:10.1596/1813-9450-6193", "ISBN" : "&lt;null&gt;", "PMID" : "4", "abstract" : "While agreeing on the choice of an optimal investment decision is already difficult for any diverse group of actors, priorities, and world views, the presence of deep uncertainties further challenges the decision-making framework by questioning the robustness of all purportedly optimal solutions. This paper summarizes the additional uncertainty that is created by climate change, and reviews the tools that are available to project climate change (including downscaling techniques) and to assess and quantify the corresponding uncertainty. Assuming that climate change and other deep uncertainties cannot be eliminated over the short term (and probably even over the longer term), it then summarizes existing decision-making methodologies that are able to deal with climate-related uncertainty, namely cost-benefit analysis under uncertainty, cost- benefit analysis with real options, robust decision making, and climate informed decision analysis. It also provides examples of applications of these methodologies, highlighting their pros and cons and their domain of applicability. The paper concludes that it is impossible to define the \u201cbest\u201d solution or to prescribe any particular methodology in general. Instead, a menu of methodologies is required, together with some indications on which strategies are most appropriate in which contexts. This analysis is based on a set of interviews with decision-makers, in particular World Bank project leaders, and on a literature review on decision-making under uncertainty. It aims at helping decision-makers identify which method is more appropriate in a given context, as a function of the project\u2019s lifetime, cost, and vulnerability.", "author" : [ { "dropping-particle" : "", "family" : "Hallegatte", "given" : "St\u00e9phane", "non-dropping-particle" : "", "parse-names" : false, "suffix" : "" }, { "dropping-particle" : "", "family" : "Shah", "given" : "A", "non-dropping-particle" : "", "parse-names" : false, "suffix" : "" }, { "dropping-particle" : "", "family" : "Brown", "given" : "Casey", "non-dropping-particle" : "", "parse-names" : false, "suffix" : "" }, { "dropping-particle" : "", "family" : "Lempert", "given" : "Robert J.", "non-dropping-particle" : "", "parse-names" : false, "suffix" : "" }, { "dropping-particle" : "", "family" : "Gill", "given" : "S", "non-dropping-particle" : "", "parse-names" : false, "suffix" : "" } ], "container-title" : "Policy Research Working Paper", "id" : "ITEM-1", "issue" : "6193", "issued" : { "date-parts" : [ [ "2012" ] ] }, "page" : "1-41", "title" : "Investment Decision Making Under Deep Uncertainty: Application to Climate Change", "type" : "article-journal" }, "uris" : [ "http://www.mendeley.com/documents/?uuid=fb95274c-4103-45cb-a8b5-8c65b85d7a35" ] }, { "id" : "ITEM-2", "itemData" : { "DOI" : "doi:10.1596/1813-9450-6906", "abstract" : "Investment decision making is already difficult for any diverse group of actors with different priorities and views. But the presence of deep uncertainties linked to climate change and other future conditions further challenges decision making by questioning the robustness of all purportedly optimal solutions. While decision makers can continue to use the decision metrics they have used in the past (such as net present value), alternative methodologies can improve decision processes, especially those that lead with analysis and end in agreement on decisions. Such \u201cAgree-on-Decision\u201d methods start by stress-testing options under a wide range of plausible conditions, without requiring us to agree ex ante on which conditions are more or less likely, and against a set of objectives or success metrics, without requiring us to agree ex ante on how to aggregate or weight them. As a result, these methods are easier to apply to contexts of large uncertainty or disagreement on values and objectives. This inverted process promotes consensus around better decisions and can help in managing uncertainty. Analyses performed in this way let decision makers make the decision and inform them on (1) the conditions under which an option or project is vulnerable; (2) the tradeoffs between robustness and cost, or between various objectives; and (3) the flexibility of various options to respond to changes in the future. In doing so, they put decision makers back in the driver\u2019s seat. A growing set of case studies shows that these methods can be applied in real-world contexts and do not need to be more costly or complicated than traditional approaches. Finally, while this paper focuses on climate change, a better treatment of uncertainties and disagreement would in general improve decision making and development outcomes.", "author" : [ { "dropping-particle" : "", "family" : "Kalra", "given" : "Nidhi", "non-dropping-particle" : "", "parse-names" : false, "suffix" : "" }, { "dropping-particle" : "", "family" : "Hallegatte", "given" : "Ste\u0301phane", "non-dropping-particle" : "", "parse-names" : false, "suffix" : "" }, { "dropping-particle" : "", "family" : "Lempert", "given" : "Robert J.", "non-dropping-particle" : "", "parse-names" : false, "suffix" : "" }, { "dropping-particle" : "", "family" : "Brown", "given" : "Casey", "non-dropping-particle" : "", "parse-names" : false, "suffix" : "" }, { "dropping-particle" : "", "family" : "Fozzard", "given" : "Adrian", "non-dropping-particle" : "", "parse-names" : false, "suffix" : "" }, { "dropping-particle" : "", "family" : "Gill", "given" : "Stuart", "non-dropping-particle" : "", "parse-names" : false, "suffix" : "" }, { "dropping-particle" : "", "family" : "Shah", "given" : "Ankur", "non-dropping-particle" : "", "parse-names" : false, "suffix" : "" } ], "container-title" : "World Bank Policy Research Working Paper", "id" : "ITEM-2", "issue" : "June", "issued" : { "date-parts" : [ [ "2014" ] ] }, "title" : "Agreeing on Robust Decisions New Processes for Decision Making Under Deep Uncertainty", "type" : "article-journal", "volume" : "No. 6906" }, "uris" : [ "http://www.mendeley.com/documents/?uuid=210db002-188d-43d6-a19e-ff726a9f8ca3" ] } ], "mendeley" : { "formattedCitation" : "(HALLEGATTE et al., 2012; KALRA et al., 2014)", "plainTextFormattedCitation" : "(HALLEGATTE et al., 2012; KALRA et al., 2014)", "previouslyFormattedCitation" : "(HALLEGATTE et al., 2012; KALRA et al., 2014)" }, "properties" : { "noteIndex" : 0 }, "schema" : "https://github.com/citation-style-language/schema/raw/master/csl-citation.json" }</w:instrText>
      </w:r>
      <w:r>
        <w:rPr>
          <w:spacing w:val="-4"/>
        </w:rPr>
        <w:fldChar w:fldCharType="separate"/>
      </w:r>
      <w:r>
        <w:rPr>
          <w:noProof/>
          <w:spacing w:val="-4"/>
        </w:rPr>
        <w:t>(HALLEGATTE et al., 2012; KALRA et al., 2014)</w:t>
      </w:r>
      <w:r>
        <w:rPr>
          <w:spacing w:val="-4"/>
        </w:rPr>
        <w:fldChar w:fldCharType="end"/>
      </w:r>
      <w:r>
        <w:rPr>
          <w:spacing w:val="-4"/>
        </w:rPr>
        <w:t>. Além disto, deve-se mencionar a fundação de uma sociedade exclusivamente dedicada ao desenvolvimento e à disseminação destes métodos, a “Society for Decision Making Under Uncertainty”</w:t>
      </w:r>
      <w:r w:rsidRPr="008E1672">
        <w:rPr>
          <w:rStyle w:val="Refdenotaderodap"/>
        </w:rPr>
        <w:footnoteReference w:id="2"/>
      </w:r>
      <w:r>
        <w:rPr>
          <w:spacing w:val="-4"/>
        </w:rPr>
        <w:t>.</w:t>
      </w:r>
    </w:p>
    <w:p w14:paraId="735C33B6" w14:textId="77777777" w:rsidR="00FD6DA2" w:rsidRDefault="00FD6DA2" w:rsidP="00FD6DA2">
      <w:pPr>
        <w:rPr>
          <w:spacing w:val="-4"/>
        </w:rPr>
      </w:pPr>
      <w:r>
        <w:rPr>
          <w:spacing w:val="-4"/>
        </w:rPr>
        <w:t>Considerando este conjunto de fatos, considera-se evidente a relevância deste conjunto de métodos para a avaliação de decisões estratégicas sob incerteza. Consequentemente, novas perguntas surgem a partir destas constatações, como: “O que a criação deste novo conjunto de métodos implica para avaliação de decisões estratégicas sob incerteza para as organizações? Uma organização deveria buscar entender e aplicar estes métodos? A área de aplicação destes métodos estende-se para a área da estratégia empresarial? As empresas deveriam usar o RDM e os demais métodos similares? Engenheiros de Produção devem aprender o RDM ou métodos assemelhados? ”.</w:t>
      </w:r>
    </w:p>
    <w:p w14:paraId="3338CDB2" w14:textId="77777777" w:rsidR="00FD6DA2" w:rsidRDefault="00FD6DA2" w:rsidP="00FD6DA2">
      <w:pPr>
        <w:autoSpaceDE/>
        <w:autoSpaceDN/>
        <w:adjustRightInd/>
        <w:spacing w:line="240" w:lineRule="auto"/>
        <w:ind w:firstLine="0"/>
        <w:jc w:val="left"/>
        <w:rPr>
          <w:rFonts w:ascii="Times New Roman" w:eastAsiaTheme="minorHAnsi" w:hAnsi="Times New Roman"/>
          <w:szCs w:val="24"/>
        </w:rPr>
      </w:pPr>
      <w:r>
        <w:rPr>
          <w:spacing w:val="-4"/>
        </w:rPr>
        <w:t>A seguinte seção procurará ressaltar o custo de não responder algumas destas questões, definindo o problema, questão e objeto de pesquisa deste trabalho. Em seguida serão definidos os objetivos de pesquisa e as justificativas acadêmicas e empresariais.</w:t>
      </w:r>
      <w:r>
        <w:rPr>
          <w:rFonts w:ascii="Times New Roman" w:eastAsiaTheme="minorHAnsi" w:hAnsi="Times New Roman"/>
          <w:szCs w:val="24"/>
        </w:rPr>
        <w:t xml:space="preserve"> </w:t>
      </w:r>
    </w:p>
    <w:p w14:paraId="2537F3D1" w14:textId="77777777" w:rsidR="00B75370" w:rsidRDefault="00B75370" w:rsidP="00B75370"/>
    <w:p w14:paraId="6E915DB5" w14:textId="77777777" w:rsidR="00B75370" w:rsidRDefault="00B75370" w:rsidP="00B75370">
      <w:pPr>
        <w:pStyle w:val="Ttulo2"/>
        <w:rPr>
          <w:szCs w:val="28"/>
        </w:rPr>
      </w:pPr>
      <w:r>
        <w:t>O Grande Dilema do Longo Prazo</w:t>
      </w:r>
    </w:p>
    <w:p w14:paraId="59C4DF37" w14:textId="77777777" w:rsidR="00B75370" w:rsidRDefault="00B75370" w:rsidP="00B75370">
      <w:r>
        <w:t xml:space="preserve">O Futuro de longo prazo é ao mesmo tempo o mais difícil de visualizar e o mais fácil de influenciar. Será muito difícil você prever onde estará daqui a 5 anos, em </w:t>
      </w:r>
      <w:r>
        <w:lastRenderedPageBreak/>
        <w:t>comparação a onde estará amanhã. No entanto, tem poucas chances de mudar muito onde estará amanhã, e mais chances de mudar onde estará em 5 anos. Em termos simples, o futuro é mais difícil de ver do que mudar.</w:t>
      </w:r>
    </w:p>
    <w:p w14:paraId="70B4218F" w14:textId="77777777" w:rsidR="00B75370" w:rsidRPr="00B75370" w:rsidRDefault="00B75370" w:rsidP="00B75370"/>
    <w:p w14:paraId="49787052" w14:textId="77777777" w:rsidR="00B22559" w:rsidRDefault="0099202F" w:rsidP="00B22559">
      <w:pPr>
        <w:pStyle w:val="Ttulo2"/>
      </w:pPr>
      <w:r>
        <w:t>Ideias Retiradas da Introdução em 04/04/2017</w:t>
      </w:r>
    </w:p>
    <w:p w14:paraId="2C79DFEB" w14:textId="77777777" w:rsidR="0099202F" w:rsidRDefault="0099202F" w:rsidP="0099202F">
      <w:r>
        <w:t>Explicações Concorrentes para o RDM ainda não ter sido adotado...</w:t>
      </w:r>
    </w:p>
    <w:p w14:paraId="5A9003F3" w14:textId="77777777" w:rsidR="0099202F" w:rsidRDefault="0099202F" w:rsidP="0099202F">
      <w:pPr>
        <w:pStyle w:val="Ttulo3"/>
      </w:pPr>
      <w:r>
        <w:t>Explicações Concorrentes para o RDM ainda não ter sido adotado...</w:t>
      </w:r>
    </w:p>
    <w:p w14:paraId="61F4695A" w14:textId="77777777" w:rsidR="0099202F" w:rsidRDefault="0099202F" w:rsidP="0099202F">
      <w:r>
        <w:t>O RDM e métodos similares tem potencial a contribuir com a literatura em estratégia em diversas correntes.</w:t>
      </w:r>
    </w:p>
    <w:p w14:paraId="787A86FF" w14:textId="77777777" w:rsidR="0099202F" w:rsidRDefault="0099202F" w:rsidP="0099202F">
      <w:r>
        <w:t>A Literatura em “Desenvolvimento da Estratégia” clama pela melhoria dos métodos para o “ensaio” e avaliação da estratégia, e pela consideração de incertezas</w:t>
      </w:r>
    </w:p>
    <w:p w14:paraId="0F99D4A8" w14:textId="77777777" w:rsidR="0099202F" w:rsidRDefault="0099202F" w:rsidP="0099202F">
      <w:r>
        <w:t>A Literatura em “Estratégias Adaptativas” argumenta que é preciso favorecer estratégias adaptativas</w:t>
      </w:r>
    </w:p>
    <w:p w14:paraId="1B7FF9CA" w14:textId="77777777" w:rsidR="0099202F" w:rsidRDefault="0099202F" w:rsidP="0099202F">
      <w:r>
        <w:t>A Literatura em “Data Science” e “Data Driven Decision Making” clama pelo uso de métodos analíticos ao invés dos HyPPOs</w:t>
      </w:r>
    </w:p>
    <w:p w14:paraId="179E7C2C" w14:textId="77777777" w:rsidR="0099202F" w:rsidRPr="00CA0AB3" w:rsidRDefault="0099202F" w:rsidP="0099202F">
      <w:r>
        <w:t>A Literatura em PO clama pela exploração de dados simulados</w:t>
      </w:r>
    </w:p>
    <w:p w14:paraId="360E69E5" w14:textId="77777777" w:rsidR="0099202F" w:rsidRDefault="0099202F" w:rsidP="0099202F">
      <w:r>
        <w:t>Apesar disso, elas aparentam ignorar a potencial contribuição desta nova onda de métodos</w:t>
      </w:r>
    </w:p>
    <w:p w14:paraId="62013BB9" w14:textId="77777777" w:rsidR="0099202F" w:rsidRDefault="0099202F" w:rsidP="0099202F"/>
    <w:p w14:paraId="645D17A0" w14:textId="77777777" w:rsidR="0099202F" w:rsidRDefault="0099202F" w:rsidP="0099202F">
      <w:r>
        <w:t>Como esta reticência pode ser explicada:</w:t>
      </w:r>
    </w:p>
    <w:p w14:paraId="626032C9" w14:textId="77777777" w:rsidR="0099202F" w:rsidRDefault="0099202F" w:rsidP="0099202F">
      <w:r>
        <w:t>- Faz pouco tempo que há uma evidência concreta da utilidade destes novos métodos;</w:t>
      </w:r>
    </w:p>
    <w:p w14:paraId="1F8924CF" w14:textId="77777777" w:rsidR="0099202F" w:rsidRDefault="0099202F" w:rsidP="0099202F">
      <w:r>
        <w:t>- Estes métodos são muito novos;</w:t>
      </w:r>
    </w:p>
    <w:p w14:paraId="6B55E03B" w14:textId="77777777" w:rsidR="0099202F" w:rsidRDefault="0099202F" w:rsidP="0099202F">
      <w:r>
        <w:t>- Nenhuma figura “importante” dos negócios “patrocinou” estes novos métodos (como a Shell fez com o planejamento por cenários);</w:t>
      </w:r>
    </w:p>
    <w:p w14:paraId="588818C4" w14:textId="77777777" w:rsidR="0099202F" w:rsidRDefault="0099202F" w:rsidP="0099202F">
      <w:r>
        <w:t>- Apesar de haver uma delimitação teórica sobre o alcance destes métodos, não está claro qual será a contribuição destes métodos para a estratégia empresarial, e não está claro em que contextos específicos deve-se aplica-los;</w:t>
      </w:r>
    </w:p>
    <w:p w14:paraId="782AEF3E" w14:textId="77777777" w:rsidR="0099202F" w:rsidRDefault="0099202F" w:rsidP="0099202F">
      <w:r>
        <w:t>- As empresas não precisam de uma “nova onda” de métodos;</w:t>
      </w:r>
    </w:p>
    <w:p w14:paraId="222907C6" w14:textId="77777777" w:rsidR="0099202F" w:rsidRDefault="0099202F" w:rsidP="0099202F">
      <w:r>
        <w:lastRenderedPageBreak/>
        <w:t>- O RDM e os métodos similares não são tão diferentes assim dos métodos atuais;</w:t>
      </w:r>
    </w:p>
    <w:p w14:paraId="1B1C0049" w14:textId="77777777" w:rsidR="0099202F" w:rsidRDefault="0099202F" w:rsidP="0099202F">
      <w:r>
        <w:t>- Não está claro se estes métodos mudariam a decisão (ou a qualidade da decisão) em comparação ao uso dos métodos atuais;</w:t>
      </w:r>
    </w:p>
    <w:p w14:paraId="1C43C3B1" w14:textId="77777777" w:rsidR="0099202F" w:rsidRDefault="0099202F" w:rsidP="0099202F">
      <w:r>
        <w:t>- Os pesquisadores em estratégias estão “ocupados demais” para testar estes novos métodos;</w:t>
      </w:r>
    </w:p>
    <w:p w14:paraId="6EB7289A" w14:textId="77777777" w:rsidR="0099202F" w:rsidRDefault="0099202F" w:rsidP="0099202F">
      <w:r>
        <w:t>- Os pesquisadores que gostariam de aplicar estes métodos o consideram confuso / complicado demais para os seus problemas.</w:t>
      </w:r>
    </w:p>
    <w:p w14:paraId="039D8AD8" w14:textId="77777777" w:rsidR="0099202F" w:rsidRDefault="0099202F" w:rsidP="0099202F">
      <w:r>
        <w:t>- Os pesquisadores atuais não querem métodos novos;</w:t>
      </w:r>
    </w:p>
    <w:p w14:paraId="4DE42D5A" w14:textId="77777777" w:rsidR="0099202F" w:rsidRDefault="0099202F" w:rsidP="0099202F">
      <w:r>
        <w:t>- As empresas não precisam de mais métodos complicados;</w:t>
      </w:r>
    </w:p>
    <w:p w14:paraId="45ACA7F7" w14:textId="77777777" w:rsidR="0099202F" w:rsidRDefault="0099202F" w:rsidP="0099202F">
      <w:r>
        <w:t>- Não faltam abordagens para lidar com incerteza;</w:t>
      </w:r>
    </w:p>
    <w:p w14:paraId="0BB49982" w14:textId="77777777" w:rsidR="0099202F" w:rsidRDefault="0099202F" w:rsidP="0099202F">
      <w:r>
        <w:t>- Abordagens complicadas como o RDM mais atrapalham do que ajudam;</w:t>
      </w:r>
    </w:p>
    <w:p w14:paraId="2A71BD7C" w14:textId="77777777" w:rsidR="0099202F" w:rsidRDefault="0099202F" w:rsidP="0099202F">
      <w:r>
        <w:t>- A análise de Riscos atende a estas necessidades e torna o RDM inútil em negócios;</w:t>
      </w:r>
    </w:p>
    <w:p w14:paraId="687F0CCB" w14:textId="77777777" w:rsidR="0099202F" w:rsidRDefault="0099202F" w:rsidP="0099202F">
      <w:r>
        <w:t xml:space="preserve">- A análise de opções reais atendem bem as necessidades para a abordagem da incerteza, e o RDM </w:t>
      </w:r>
    </w:p>
    <w:p w14:paraId="6D1AC446" w14:textId="77777777" w:rsidR="0099202F" w:rsidRDefault="0099202F" w:rsidP="0099202F">
      <w:r>
        <w:t>- Os métodos novos geram uma baixa taxa de publicação, tornando-os indesejáveis para o ambiente acadêmico;</w:t>
      </w:r>
    </w:p>
    <w:p w14:paraId="36E8AD49" w14:textId="77777777" w:rsidR="0099202F" w:rsidRDefault="0099202F" w:rsidP="0099202F">
      <w:r>
        <w:t>- A pesquisa “descritiva” empírica ou teórica tradicional em gestão de estratégias não se preocupa/encarrega com o desenvolvimento de métodos;</w:t>
      </w:r>
    </w:p>
    <w:p w14:paraId="174CAD1A" w14:textId="77777777" w:rsidR="0099202F" w:rsidRDefault="0099202F" w:rsidP="0099202F">
      <w:r>
        <w:t>- A pesquisa “Normativa” em gestão de estratégias não “inventou” o RDM e por isso não tem interesse em pesquisar / publicar sobre o tema;</w:t>
      </w:r>
    </w:p>
    <w:p w14:paraId="73998147" w14:textId="77777777" w:rsidR="0099202F" w:rsidRDefault="0099202F" w:rsidP="0099202F">
      <w:r>
        <w:t>- O RDM tira o escopo dos métodos nos quais os pesquisadores “normativos” dependem, o que os desestimula a pesquisar e publicar nesta área;</w:t>
      </w:r>
    </w:p>
    <w:p w14:paraId="630181E5" w14:textId="77777777" w:rsidR="0099202F" w:rsidRDefault="0099202F" w:rsidP="0099202F">
      <w:r>
        <w:t>- Os pesquisadores tratam o RDM como algo que “é interessante, mas não vou fazer”;</w:t>
      </w:r>
    </w:p>
    <w:p w14:paraId="4BE106D5" w14:textId="77777777" w:rsidR="0099202F" w:rsidRPr="00EA5FCA" w:rsidRDefault="0099202F" w:rsidP="0099202F">
      <w:r>
        <w:t>- Estes métodos usam técnicas muito complicadas;</w:t>
      </w:r>
    </w:p>
    <w:p w14:paraId="12CFEEA6" w14:textId="77777777" w:rsidR="0099202F" w:rsidRDefault="0099202F" w:rsidP="0099202F">
      <w:r>
        <w:rPr>
          <w:spacing w:val="-4"/>
        </w:rPr>
        <w:t xml:space="preserve"> Apesar disso, estas ideias começou a ser disseminada.</w:t>
      </w:r>
    </w:p>
    <w:p w14:paraId="4E0324E7" w14:textId="77777777" w:rsidR="0099202F" w:rsidRPr="0099202F" w:rsidRDefault="0099202F" w:rsidP="0099202F"/>
    <w:p w14:paraId="69ABA083" w14:textId="77777777" w:rsidR="00DA1252" w:rsidRPr="007E02CB" w:rsidRDefault="00FB7665" w:rsidP="00DA1252">
      <w:pPr>
        <w:rPr>
          <w:color w:val="FF0000"/>
          <w:spacing w:val="-4"/>
        </w:rPr>
      </w:pPr>
      <w:bookmarkStart w:id="6" w:name="_Toc456015058"/>
      <w:r w:rsidRPr="007E02CB">
        <w:rPr>
          <w:color w:val="FF0000"/>
          <w:spacing w:val="-4"/>
        </w:rPr>
        <w:t>[A Incerteza permeia o ambiente de negócios, e é necessário tomar decisões ainda assim]</w:t>
      </w:r>
    </w:p>
    <w:p w14:paraId="78399F52" w14:textId="77777777" w:rsidR="007E02CB" w:rsidRDefault="007E02CB" w:rsidP="00DA1252">
      <w:pPr>
        <w:rPr>
          <w:color w:val="FF0000"/>
          <w:spacing w:val="-4"/>
        </w:rPr>
      </w:pPr>
      <w:r w:rsidRPr="007E02CB">
        <w:rPr>
          <w:color w:val="FF0000"/>
          <w:spacing w:val="-4"/>
        </w:rPr>
        <w:t>[Riscos e Incertezas estão presentes nos negócios]</w:t>
      </w:r>
    </w:p>
    <w:p w14:paraId="55A215E8" w14:textId="77777777" w:rsidR="00797C16" w:rsidRDefault="00797C16" w:rsidP="00797C16">
      <w:pPr>
        <w:pStyle w:val="Ttulo2"/>
      </w:pPr>
      <w:r>
        <w:lastRenderedPageBreak/>
        <w:t>Exemplo relacionado à Incerteza</w:t>
      </w:r>
    </w:p>
    <w:p w14:paraId="462F4EB5" w14:textId="77777777" w:rsidR="00B22559" w:rsidRPr="007E02CB" w:rsidRDefault="00B22559" w:rsidP="00B22559">
      <w:pPr>
        <w:pStyle w:val="Ttulo3"/>
      </w:pPr>
      <w:r>
        <w:t>Exemplo relacionado à Incerteza</w:t>
      </w:r>
    </w:p>
    <w:p w14:paraId="1FEB3F09" w14:textId="77777777" w:rsidR="00B22559" w:rsidRPr="00B22559" w:rsidRDefault="00B22559" w:rsidP="00B22559"/>
    <w:p w14:paraId="1EDE0879" w14:textId="77777777" w:rsidR="00BB3660" w:rsidRDefault="00BB3660" w:rsidP="000F47EB">
      <w:pPr>
        <w:rPr>
          <w:spacing w:val="-4"/>
        </w:rPr>
      </w:pPr>
      <w:r>
        <w:rPr>
          <w:spacing w:val="-4"/>
        </w:rPr>
        <w:t xml:space="preserve">Considere-se por exemplo uma empresa que </w:t>
      </w:r>
      <w:r w:rsidR="00E83BAC">
        <w:rPr>
          <w:spacing w:val="-4"/>
        </w:rPr>
        <w:t>oferta alguma forma de recurso natural</w:t>
      </w:r>
      <w:r>
        <w:rPr>
          <w:spacing w:val="-4"/>
        </w:rPr>
        <w:t xml:space="preserve"> (seja água,</w:t>
      </w:r>
      <w:r w:rsidR="00E83BAC">
        <w:rPr>
          <w:spacing w:val="-4"/>
        </w:rPr>
        <w:t xml:space="preserve"> energia,</w:t>
      </w:r>
      <w:r>
        <w:rPr>
          <w:spacing w:val="-4"/>
        </w:rPr>
        <w:t xml:space="preserve"> minério, petróleo, etc.), de modo que é necessário, hoje, decidir os investimentos a realizar de modo a atender à demanda futura. O resultado deste investimento dependerá de diversos fatores incertos como o custo real de seu investimento, taxa de câmbio, qualidade do recurso natural encontrado, demanda futura, e etc. Além disso, há diversas opções de investimentos presentes hoje, de modo que cada uma das possíveis estratégias a adotar (entenda-se aqui estratégia por conjunto de decisões tomadas) são diferentemente associadas à tais incertezas.</w:t>
      </w:r>
    </w:p>
    <w:p w14:paraId="46F7D962" w14:textId="77777777" w:rsidR="00BB3660" w:rsidRDefault="00BB3660" w:rsidP="000F47EB">
      <w:pPr>
        <w:rPr>
          <w:spacing w:val="-4"/>
        </w:rPr>
      </w:pPr>
      <w:r>
        <w:rPr>
          <w:spacing w:val="-4"/>
        </w:rPr>
        <w:t xml:space="preserve">Uma alternativa possível para este problema é atribuir distribuições de probabilidade para um conjunto de tais incertezas (por exemplo, usando a abordagem Bayeseana), definindo-se uma função de utilidade para a questão, e calculando-se a utilidade esperada de cada uma das opções. Em seguida, obter-se-á uma decisão </w:t>
      </w:r>
      <w:r>
        <w:rPr>
          <w:i/>
          <w:spacing w:val="-4"/>
        </w:rPr>
        <w:t xml:space="preserve">ótima </w:t>
      </w:r>
      <w:r>
        <w:rPr>
          <w:spacing w:val="-4"/>
        </w:rPr>
        <w:t>a tomar. Tal abordagem pode funcionar muito bem, desde que as probabilidades inicialmente estim</w:t>
      </w:r>
      <w:r w:rsidR="00B24564">
        <w:rPr>
          <w:spacing w:val="-4"/>
        </w:rPr>
        <w:t xml:space="preserve">adas sejam realmente coerentes. O problema desta abordagem é que ela </w:t>
      </w:r>
      <w:r w:rsidR="00B24564">
        <w:rPr>
          <w:i/>
          <w:spacing w:val="-4"/>
        </w:rPr>
        <w:t xml:space="preserve">pressupõe </w:t>
      </w:r>
      <w:r w:rsidR="00B24564">
        <w:rPr>
          <w:spacing w:val="-4"/>
        </w:rPr>
        <w:t>que se sabe de antemão as probabilidades de ocorrência de eventos futuros.</w:t>
      </w:r>
    </w:p>
    <w:p w14:paraId="2D5B4CC2" w14:textId="77777777" w:rsidR="00B24564" w:rsidRPr="00B24564" w:rsidRDefault="00B24564" w:rsidP="000F47EB">
      <w:pPr>
        <w:rPr>
          <w:spacing w:val="-4"/>
        </w:rPr>
      </w:pPr>
    </w:p>
    <w:p w14:paraId="229C853F" w14:textId="77777777" w:rsidR="00C105AE" w:rsidRPr="00C105AE" w:rsidRDefault="00C105AE" w:rsidP="00DA1252">
      <w:pPr>
        <w:rPr>
          <w:color w:val="FF0000"/>
          <w:spacing w:val="-4"/>
        </w:rPr>
      </w:pPr>
      <w:r w:rsidRPr="00C105AE">
        <w:rPr>
          <w:color w:val="FF0000"/>
          <w:spacing w:val="-4"/>
        </w:rPr>
        <w:t>[Incertezas dificultam a tomada de decisão relacionada à decisões de longo prazo]</w:t>
      </w:r>
    </w:p>
    <w:p w14:paraId="69B08266" w14:textId="77777777" w:rsidR="000F47EB" w:rsidRDefault="000F47EB" w:rsidP="00DA1252">
      <w:pPr>
        <w:rPr>
          <w:spacing w:val="-4"/>
        </w:rPr>
      </w:pPr>
      <w:r>
        <w:rPr>
          <w:spacing w:val="-4"/>
        </w:rPr>
        <w:t>Tais incertezas dificultam os processos de decisão, de modo que é necessário adotar premissas e pressupostos para a condução de planejamento de longo prazo.</w:t>
      </w:r>
    </w:p>
    <w:p w14:paraId="33876BF5" w14:textId="77777777" w:rsidR="000F47EB" w:rsidRDefault="000F47EB" w:rsidP="00DA1252">
      <w:pPr>
        <w:rPr>
          <w:spacing w:val="-4"/>
        </w:rPr>
      </w:pPr>
    </w:p>
    <w:p w14:paraId="6D4554DE" w14:textId="77777777" w:rsidR="000F47EB" w:rsidRPr="000F47EB" w:rsidRDefault="000F47EB" w:rsidP="00DA1252">
      <w:pPr>
        <w:rPr>
          <w:color w:val="FF0000"/>
          <w:spacing w:val="-4"/>
        </w:rPr>
      </w:pPr>
      <w:r w:rsidRPr="000F47EB">
        <w:rPr>
          <w:color w:val="FF0000"/>
          <w:spacing w:val="-4"/>
        </w:rPr>
        <w:t>[As alternativas atuais não funcionam tão bem]</w:t>
      </w:r>
    </w:p>
    <w:p w14:paraId="17D5B1B3" w14:textId="77777777" w:rsidR="00C105AE" w:rsidRDefault="00C105AE" w:rsidP="00DA1252">
      <w:pPr>
        <w:rPr>
          <w:spacing w:val="-4"/>
        </w:rPr>
      </w:pPr>
      <w:r>
        <w:rPr>
          <w:spacing w:val="-4"/>
        </w:rPr>
        <w:t xml:space="preserve">Uma maneira de lidar com as incertezas é atribuir às mesmas informações de probabilidade, o que permite calcular um valor esperado. Apesar disso, como a literatura em Planejamento de Cenários argumenta, a atribuição de probabilidades à incertezas é arbitrária, o que </w:t>
      </w:r>
    </w:p>
    <w:p w14:paraId="7C0EECFA" w14:textId="77777777" w:rsidR="007E02CB" w:rsidRDefault="007E02CB" w:rsidP="00DA1252">
      <w:pPr>
        <w:rPr>
          <w:spacing w:val="-4"/>
        </w:rPr>
      </w:pPr>
      <w:r>
        <w:rPr>
          <w:spacing w:val="-4"/>
        </w:rPr>
        <w:t>Se estas previsões (quanto a mercado, preços e custos, por exemplo) sempre funcionassem, não haveria problema. Este porém, não é o caso. Previsões falham, e principalmente, quando são mais críticas (pierre wack).</w:t>
      </w:r>
    </w:p>
    <w:p w14:paraId="63A62190" w14:textId="77777777" w:rsidR="007E02CB" w:rsidRDefault="007E02CB" w:rsidP="00DA1252">
      <w:pPr>
        <w:rPr>
          <w:color w:val="FF0000"/>
          <w:spacing w:val="-4"/>
        </w:rPr>
      </w:pPr>
      <w:r w:rsidRPr="007E02CB">
        <w:rPr>
          <w:color w:val="FF0000"/>
          <w:spacing w:val="-4"/>
        </w:rPr>
        <w:lastRenderedPageBreak/>
        <w:t>[</w:t>
      </w:r>
      <w:r>
        <w:rPr>
          <w:color w:val="FF0000"/>
          <w:spacing w:val="-4"/>
        </w:rPr>
        <w:t>Apesar disso, m</w:t>
      </w:r>
      <w:r w:rsidRPr="007E02CB">
        <w:rPr>
          <w:color w:val="FF0000"/>
          <w:spacing w:val="-4"/>
        </w:rPr>
        <w:t>étodos atuais de planejamento falham quando ignoram incertezas]</w:t>
      </w:r>
    </w:p>
    <w:p w14:paraId="77627D22" w14:textId="77777777" w:rsidR="002F4AE5" w:rsidRDefault="002F4AE5" w:rsidP="00DA1252">
      <w:pPr>
        <w:rPr>
          <w:color w:val="FF0000"/>
          <w:spacing w:val="-4"/>
        </w:rPr>
      </w:pPr>
    </w:p>
    <w:p w14:paraId="186769CE" w14:textId="77777777" w:rsidR="002F4AE5" w:rsidRDefault="002F4AE5" w:rsidP="002F4AE5">
      <w:pPr>
        <w:rPr>
          <w:color w:val="FF0000"/>
          <w:spacing w:val="-4"/>
        </w:rPr>
      </w:pPr>
      <w:r w:rsidRPr="007E02CB">
        <w:rPr>
          <w:color w:val="FF0000"/>
          <w:spacing w:val="-4"/>
        </w:rPr>
        <w:t>[</w:t>
      </w:r>
      <w:r>
        <w:rPr>
          <w:color w:val="FF0000"/>
          <w:spacing w:val="-4"/>
        </w:rPr>
        <w:t xml:space="preserve">Incerteza e Complexidade </w:t>
      </w:r>
      <w:r w:rsidR="00C105AE">
        <w:rPr>
          <w:color w:val="FF0000"/>
          <w:spacing w:val="-4"/>
        </w:rPr>
        <w:t xml:space="preserve">também </w:t>
      </w:r>
      <w:r>
        <w:rPr>
          <w:color w:val="FF0000"/>
          <w:spacing w:val="-4"/>
        </w:rPr>
        <w:t>são características de problemas complexos</w:t>
      </w:r>
      <w:r w:rsidRPr="007E02CB">
        <w:rPr>
          <w:color w:val="FF0000"/>
          <w:spacing w:val="-4"/>
        </w:rPr>
        <w:t>]</w:t>
      </w:r>
    </w:p>
    <w:p w14:paraId="5252BF67" w14:textId="77777777" w:rsidR="007E02CB" w:rsidRPr="007E02CB" w:rsidRDefault="007E02CB" w:rsidP="00DA1252">
      <w:pPr>
        <w:rPr>
          <w:spacing w:val="-4"/>
        </w:rPr>
      </w:pPr>
      <w:r w:rsidRPr="007E02CB">
        <w:rPr>
          <w:spacing w:val="-4"/>
        </w:rPr>
        <w:t>ads</w:t>
      </w:r>
    </w:p>
    <w:p w14:paraId="4B85BBC4" w14:textId="77777777" w:rsidR="00FB7665" w:rsidRDefault="00FB7665" w:rsidP="00FB7665">
      <w:pPr>
        <w:rPr>
          <w:spacing w:val="-4"/>
        </w:rPr>
      </w:pPr>
      <w:r>
        <w:rPr>
          <w:spacing w:val="-4"/>
        </w:rPr>
        <w:t>[Métodos atualmente usados não funcionam bem com incertezas</w:t>
      </w:r>
      <w:r w:rsidR="009E5C7E">
        <w:rPr>
          <w:spacing w:val="-4"/>
        </w:rPr>
        <w:t>.</w:t>
      </w:r>
      <w:r>
        <w:rPr>
          <w:spacing w:val="-4"/>
        </w:rPr>
        <w:t>]</w:t>
      </w:r>
    </w:p>
    <w:p w14:paraId="648136E0" w14:textId="77777777" w:rsidR="007E02CB" w:rsidRDefault="007E02CB" w:rsidP="00FB7665">
      <w:pPr>
        <w:rPr>
          <w:spacing w:val="-4"/>
        </w:rPr>
      </w:pPr>
      <w:r>
        <w:rPr>
          <w:spacing w:val="-4"/>
        </w:rPr>
        <w:t xml:space="preserve">Os </w:t>
      </w:r>
    </w:p>
    <w:p w14:paraId="4C232610" w14:textId="77777777" w:rsidR="007E02CB" w:rsidRDefault="007E02CB" w:rsidP="00FB7665">
      <w:pPr>
        <w:rPr>
          <w:color w:val="FF0000"/>
          <w:spacing w:val="-4"/>
        </w:rPr>
      </w:pPr>
      <w:r w:rsidRPr="007E02CB">
        <w:rPr>
          <w:color w:val="FF0000"/>
          <w:spacing w:val="-4"/>
        </w:rPr>
        <w:t>[No processo de decisão x, incertezas também estão presentes]</w:t>
      </w:r>
    </w:p>
    <w:p w14:paraId="7B7802DC" w14:textId="77777777" w:rsidR="002F4AE5" w:rsidRPr="007E02CB" w:rsidRDefault="002F4AE5" w:rsidP="00FB7665">
      <w:pPr>
        <w:rPr>
          <w:color w:val="FF0000"/>
          <w:spacing w:val="-4"/>
        </w:rPr>
      </w:pPr>
    </w:p>
    <w:p w14:paraId="4612A3F6" w14:textId="77777777" w:rsidR="009E5C7E" w:rsidRDefault="00FB7665" w:rsidP="009E5C7E">
      <w:pPr>
        <w:rPr>
          <w:spacing w:val="-4"/>
        </w:rPr>
      </w:pPr>
      <w:r>
        <w:rPr>
          <w:spacing w:val="-4"/>
        </w:rPr>
        <w:t>[</w:t>
      </w:r>
      <w:r w:rsidR="007E02CB">
        <w:rPr>
          <w:spacing w:val="-4"/>
        </w:rPr>
        <w:t xml:space="preserve">Os novos métodos </w:t>
      </w:r>
      <w:r w:rsidR="009E5C7E">
        <w:rPr>
          <w:spacing w:val="-4"/>
        </w:rPr>
        <w:t>RDM e modelagem exploratória pode</w:t>
      </w:r>
      <w:r w:rsidR="007E02CB">
        <w:rPr>
          <w:spacing w:val="-4"/>
        </w:rPr>
        <w:t>m</w:t>
      </w:r>
      <w:r w:rsidR="009E5C7E">
        <w:rPr>
          <w:spacing w:val="-4"/>
        </w:rPr>
        <w:t xml:space="preserve"> contribuir</w:t>
      </w:r>
      <w:r>
        <w:rPr>
          <w:spacing w:val="-4"/>
        </w:rPr>
        <w:t>]</w:t>
      </w:r>
    </w:p>
    <w:p w14:paraId="5428FFE3" w14:textId="77777777" w:rsidR="002F4AE5" w:rsidRDefault="003F2BB2" w:rsidP="009E5C7E">
      <w:pPr>
        <w:rPr>
          <w:spacing w:val="-4"/>
        </w:rPr>
      </w:pPr>
      <w:r>
        <w:rPr>
          <w:spacing w:val="-4"/>
        </w:rPr>
        <w:t xml:space="preserve">Buscando superar estas dificuldades com uma abordagem quantitativa, a abordagem da Modelagem Exploratória </w:t>
      </w:r>
      <w:r>
        <w:rPr>
          <w:spacing w:val="-4"/>
        </w:rPr>
        <w:fldChar w:fldCharType="begin" w:fldLock="1"/>
      </w:r>
      <w:r>
        <w:rPr>
          <w:spacing w:val="-4"/>
        </w:rPr>
        <w:instrText>ADDIN CSL_CITATION { "citationItems" : [ { "id" : "ITEM-1", "itemData" : { "DOI" : "10.1287/opre.41.3.435", "ISBN" : "0030-364X", "ISSN" : "0030-364X", "abstract" : "Exploratory modeling is using computational experiments to assist in reasoning about systems where there is significant uncertainty. While frequently confused with the use of models to consolidate knowledge into a package that is used to predict system behavior, exploratory modeling is a very different kind of use, requiring a different methodology for model development. This paper distinguishes these two broad classes of model use, describes some of the approaches used in exploratory modeling, and suggests some technological innovations needed to facilitate it.", "author" : [ { "dropping-particle" : "", "family" : "Bankes", "given" : "Steve", "non-dropping-particle" : "", "parse-names" : false, "suffix" : "" } ], "container-title" : "Operations Research", "id" : "ITEM-1", "issue" : "3", "issued" : { "date-parts" : [ [ "1993" ] ] }, "page" : "435-449", "title" : "Exploratory Modeling for Policy Analysis", "type" : "article-journal", "volume" : "41" }, "uris" : [ "http://www.mendeley.com/documents/?uuid=6593c117-cf89-4728-846e-fc17d7f3b737" ] } ], "mendeley" : { "formattedCitation" : "(Bankes, 1993)", "plainTextFormattedCitation" : "(Bankes, 1993)", "previouslyFormattedCitation" : "(Bankes, 1993)" }, "properties" : { "noteIndex" : 0 }, "schema" : "https://github.com/citation-style-language/schema/raw/master/csl-citation.json" }</w:instrText>
      </w:r>
      <w:r>
        <w:rPr>
          <w:spacing w:val="-4"/>
        </w:rPr>
        <w:fldChar w:fldCharType="separate"/>
      </w:r>
      <w:r w:rsidRPr="003F2BB2">
        <w:rPr>
          <w:noProof/>
          <w:spacing w:val="-4"/>
        </w:rPr>
        <w:t>(Bankes, 1993)</w:t>
      </w:r>
      <w:r>
        <w:rPr>
          <w:spacing w:val="-4"/>
        </w:rPr>
        <w:fldChar w:fldCharType="end"/>
      </w:r>
      <w:r>
        <w:rPr>
          <w:spacing w:val="-4"/>
        </w:rPr>
        <w:t xml:space="preserve"> foi proposta e subsequentemente desenvolvida por diversos pesquisadores associados à RAND Corporation </w:t>
      </w:r>
      <w:r>
        <w:rPr>
          <w:spacing w:val="-4"/>
        </w:rPr>
        <w:fldChar w:fldCharType="begin" w:fldLock="1"/>
      </w:r>
      <w:r w:rsidR="009875ED">
        <w:rPr>
          <w:spacing w:val="-4"/>
        </w:rPr>
        <w:instrText>ADDIN CSL_CITATION { "citationItems" : [ { "id" : "ITEM-1", "itemData" : { "DOI" : "10.1177/089443902237320", "ISBN" : "0894439022", "ISSN" : "0894-4393", "PMID" : "26307", "abstract" : "Surprise takes many forms, all tending to disrupt plans and planning systems. Reliance by decision makers on formal analytic methodologies can increase susceptibility to surprise as such methods commonly use available information to develop single-point forecasts or probability distributions of future events. In doing so, traditional analyses divert attention from information potentially important to understanding and planning for effects of surprise. The authors propose employing computer-assisted reasoning methods in conjunction with simulation models to create large ensembles of plausible future scenarios. This framework supports a robust adaptive planning (RAP) approach to reasoning under the conditions of complexity and deep uncertainty that normally defeat analytic approaches. The authors demonstrate, using the example of planning for long-term global sustainability, how RAP methods may offer greater insight into the vulnerabilities inherent in several types of surprises and enhance decision makers\u2019 ability to construct strategies that will mitigate or minimize the effects of surprise.",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"container-title" : "Social Science Computer Review", "id" : "ITEM-1", "issue" : "4", "issued" : { "date-parts" : [ [ "2002" ] ] }, "page" : "420-440", "title" : "Confronting Surprise", "type" : "article-journal", "volume" : "20" }, "uris" : [ "http://www.mendeley.com/documents/?uuid=5d6af775-ada9-42bc-9d81-1d677ea49abb"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"id" : "ITEM-3",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"ITEM-3", "issue" : "1", "issued" : { "date-parts" : [ [ "2007" ] ] }, "page" : "73-85", "title" : "A new analytic method for finding policy-relevant scenarios", "type" : "article-journal", "volume" : "17" }, "uris" : [ "http://www.mendeley.com/documents/?uuid=37690120-ada9-4435-85f5-a814ba10acb3" ] } ], "mendeley" : { "formattedCitation" : "(Groves &amp; Lempert, 2007; Lempert, 2003; Lempert, Popper, &amp; Bankes, 2002)", "plainTextFormattedCitation" : "(Groves &amp; Lempert, 2007; Lempert, 2003; Lempert, Popper, &amp; Bankes, 2002)", "previouslyFormattedCitation" : "(Groves &amp; Lempert, 2007; Lempert, 2003; Lempert, Popper, &amp; Bankes, 2002)" }, "properties" : { "noteIndex" : 0 }, "schema" : "https://github.com/citation-style-language/schema/raw/master/csl-citation.json" }</w:instrText>
      </w:r>
      <w:r>
        <w:rPr>
          <w:spacing w:val="-4"/>
        </w:rPr>
        <w:fldChar w:fldCharType="separate"/>
      </w:r>
      <w:r w:rsidRPr="003F2BB2">
        <w:rPr>
          <w:noProof/>
          <w:spacing w:val="-4"/>
        </w:rPr>
        <w:t>(Groves &amp; Lempert, 2007; Lempert, 2003; Lempert, Popper, &amp; Bankes, 2002)</w:t>
      </w:r>
      <w:r>
        <w:rPr>
          <w:spacing w:val="-4"/>
        </w:rPr>
        <w:fldChar w:fldCharType="end"/>
      </w:r>
      <w:r>
        <w:rPr>
          <w:spacing w:val="-4"/>
        </w:rPr>
        <w:t>.</w:t>
      </w:r>
    </w:p>
    <w:p w14:paraId="43ED9A68" w14:textId="77777777" w:rsidR="009875ED" w:rsidRDefault="003F2BB2" w:rsidP="009E5C7E">
      <w:pPr>
        <w:rPr>
          <w:spacing w:val="-4"/>
        </w:rPr>
      </w:pPr>
      <w:r>
        <w:rPr>
          <w:spacing w:val="-4"/>
        </w:rPr>
        <w:t>Tais abordagens utilizam grandes conjuntos de modelos computacionais, não para realizar previsões, mas sim para avaliar o desempenho de estratégias em um</w:t>
      </w:r>
      <w:r w:rsidR="009875ED">
        <w:rPr>
          <w:spacing w:val="-4"/>
        </w:rPr>
        <w:t xml:space="preserve"> grande conjunto</w:t>
      </w:r>
      <w:r>
        <w:rPr>
          <w:spacing w:val="-4"/>
        </w:rPr>
        <w:t xml:space="preserve"> de cenários</w:t>
      </w:r>
      <w:r w:rsidR="009875ED">
        <w:rPr>
          <w:spacing w:val="-4"/>
        </w:rPr>
        <w:t xml:space="preserve"> </w:t>
      </w:r>
      <w:r w:rsidR="009875ED">
        <w:rPr>
          <w:spacing w:val="-4"/>
        </w:rPr>
        <w:fldChar w:fldCharType="begin" w:fldLock="1"/>
      </w:r>
      <w:r w:rsidR="00CB7F58">
        <w:rPr>
          <w:spacing w:val="-4"/>
        </w:rPr>
        <w:instrText>ADDIN CSL_CITATION { "citationItems" : [ { "id" : "ITEM-1", "itemData" : { "DOI" : "10.1016/j.gloenvcha.2006.11.006", "ISBN" : "0377-2217", "ISSN" : "09593780", "PMID" : "23947421", "abstract" : "Scenarios play a prominent role in policy debates over climate change, but questions continue about how best to use them. We describe a new analytic method, based on robust decision making, for suggesting narrative scenarios that emerge naturally from a decision analytic framework. We identify key scenarios as those most important to the choices facing decision makers and find such cases with statistical analysis of datasets created by multiple runs of computer simulation models. The resulting scenarios can communicate quantitative judgments about uncertainty as well as support a well-defined decision process without many drawbacks of current approaches. We describe an application to long-term water planning in California. ?? 2006 Elsevier Ltd. All rights reserved.", "author" : [ { "dropping-particle" : "", "family" : "Groves", "given" : "David G.", "non-dropping-particle" : "", "parse-names" : false, "suffix" : "" }, { "dropping-particle" : "", "family" : "Lempert", "given" : "Robert J.", "non-dropping-particle" : "", "parse-names" : false, "suffix" : "" } ], "container-title" : "Global Environmental Change", "id" : "ITEM-1", "issue" : "1", "issued" : { "date-parts" : [ [ "2007" ] ] }, "page" : "73-85", "title" : "A new analytic method for finding policy-relevant scenarios", "type" : "article-journal", "volume" : "17" }, "uris" : [ "http://www.mendeley.com/documents/?uuid=37690120-ada9-4435-85f5-a814ba10acb3" ] } ], "mendeley" : { "formattedCitation" : "(Groves &amp; Lempert, 2007)", "plainTextFormattedCitation" : "(Groves &amp; Lempert, 2007)", "previouslyFormattedCitation" : "(Groves &amp; Lempert, 2007)" }, "properties" : { "noteIndex" : 0 }, "schema" : "https://github.com/citation-style-language/schema/raw/master/csl-citation.json" }</w:instrText>
      </w:r>
      <w:r w:rsidR="009875ED">
        <w:rPr>
          <w:spacing w:val="-4"/>
        </w:rPr>
        <w:fldChar w:fldCharType="separate"/>
      </w:r>
      <w:r w:rsidR="009875ED" w:rsidRPr="009875ED">
        <w:rPr>
          <w:noProof/>
          <w:spacing w:val="-4"/>
        </w:rPr>
        <w:t>(Groves &amp; Lempert, 2007)</w:t>
      </w:r>
      <w:r w:rsidR="009875ED">
        <w:rPr>
          <w:spacing w:val="-4"/>
        </w:rPr>
        <w:fldChar w:fldCharType="end"/>
      </w:r>
      <w:r>
        <w:rPr>
          <w:spacing w:val="-4"/>
        </w:rPr>
        <w:t>.</w:t>
      </w:r>
      <w:r w:rsidR="009875ED">
        <w:rPr>
          <w:spacing w:val="-4"/>
        </w:rPr>
        <w:t xml:space="preserve"> Tal abordagem opera sob o princípio de que </w:t>
      </w:r>
    </w:p>
    <w:p w14:paraId="0D4953B0" w14:textId="77777777" w:rsidR="003F2BB2" w:rsidRDefault="009875ED" w:rsidP="009E5C7E">
      <w:pPr>
        <w:rPr>
          <w:spacing w:val="-4"/>
        </w:rPr>
      </w:pPr>
      <w:r>
        <w:rPr>
          <w:spacing w:val="-4"/>
        </w:rPr>
        <w:t>A abordagem da modelagem exploratória, e mais especificamente a RDM tem sido aplicada continuamente em</w:t>
      </w:r>
      <w:r w:rsidR="003F2BB2">
        <w:rPr>
          <w:spacing w:val="-4"/>
        </w:rPr>
        <w:t xml:space="preserve"> </w:t>
      </w:r>
      <w:r>
        <w:rPr>
          <w:spacing w:val="-4"/>
        </w:rPr>
        <w:t xml:space="preserve">diversos contextos, incluindo planejamento de fornecimento de água, e planejamento para mudanças climáticas, planejamento para resiliência em zonas sujeitas a elevação do nível do mar, planejamento energético, questões fiscais e segurança nacional </w:t>
      </w:r>
    </w:p>
    <w:p w14:paraId="511C3A7D" w14:textId="77777777" w:rsidR="002F4AE5" w:rsidRDefault="002F4AE5" w:rsidP="002F4AE5">
      <w:pPr>
        <w:rPr>
          <w:spacing w:val="-4"/>
        </w:rPr>
      </w:pPr>
      <w:r>
        <w:rPr>
          <w:spacing w:val="-4"/>
        </w:rPr>
        <w:t>[Apesar disso, estes métodos ainda não foram usados aqui no Brasil]</w:t>
      </w:r>
    </w:p>
    <w:p w14:paraId="42FCA60D" w14:textId="77777777" w:rsidR="002F4AE5" w:rsidRDefault="002F4AE5" w:rsidP="009E5C7E">
      <w:pPr>
        <w:rPr>
          <w:spacing w:val="-4"/>
        </w:rPr>
      </w:pPr>
    </w:p>
    <w:p w14:paraId="717B15FD" w14:textId="77777777" w:rsidR="00FB7665" w:rsidRDefault="009E5C7E" w:rsidP="009E5C7E">
      <w:pPr>
        <w:rPr>
          <w:spacing w:val="-4"/>
        </w:rPr>
      </w:pPr>
      <w:r>
        <w:rPr>
          <w:spacing w:val="-4"/>
        </w:rPr>
        <w:t>[Definir o tema de pesquisa sucintamente]</w:t>
      </w:r>
    </w:p>
    <w:p w14:paraId="1A077FE0" w14:textId="77777777" w:rsidR="00395E3B" w:rsidRDefault="00395E3B" w:rsidP="009E5C7E">
      <w:pPr>
        <w:rPr>
          <w:spacing w:val="-4"/>
        </w:rPr>
      </w:pPr>
    </w:p>
    <w:p w14:paraId="2CC17CAF" w14:textId="77777777" w:rsidR="00395E3B" w:rsidRDefault="00395E3B" w:rsidP="009E5C7E">
      <w:pPr>
        <w:rPr>
          <w:spacing w:val="-4"/>
        </w:rPr>
      </w:pPr>
    </w:p>
    <w:p w14:paraId="15D903EB" w14:textId="77777777" w:rsidR="00395E3B" w:rsidRDefault="00395E3B" w:rsidP="009E5C7E">
      <w:pPr>
        <w:rPr>
          <w:spacing w:val="-4"/>
        </w:rPr>
      </w:pPr>
    </w:p>
    <w:bookmarkEnd w:id="6"/>
    <w:p w14:paraId="417806A4" w14:textId="77777777" w:rsidR="00CC3E41" w:rsidRDefault="00CC3E41" w:rsidP="00CC3E41">
      <w:pPr>
        <w:pStyle w:val="Ttulo1"/>
      </w:pPr>
      <w:r>
        <w:t>Texto Retirado da Justificativa em 3/05/2017</w:t>
      </w:r>
    </w:p>
    <w:p w14:paraId="34A3AB3A" w14:textId="77777777" w:rsidR="00CC3E41" w:rsidRDefault="00CC3E41" w:rsidP="00CC3E41"/>
    <w:p w14:paraId="05ECAE42" w14:textId="77777777" w:rsidR="00CC3E41" w:rsidRPr="008E1672" w:rsidRDefault="00CC3E41" w:rsidP="00CC3E41">
      <w:r>
        <w:t xml:space="preserve">Diante das implicações da incerteza para a decisão estratégica, diversos acadêmicos procuraram argumentar pela adoção do critério de robustez para a </w:t>
      </w:r>
      <w:r>
        <w:lastRenderedPageBreak/>
        <w:t xml:space="preserve">tomada de decisões estratégicas </w:t>
      </w:r>
      <w:r>
        <w:fldChar w:fldCharType="begin" w:fldLock="1"/>
      </w:r>
      <w:r>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ELTON; GUPTA, 1973)", "plainTextFormattedCitation" : "(ROSENHEAD; ELTON; GUPTA, 1973)", "previouslyFormattedCitation" : "(ROSENHEAD; ELTON; GUPTA, 1973)" }, "properties" : { "noteIndex" : 0 }, "schema" : "https://github.com/citation-style-language/schema/raw/master/csl-citation.json" }</w:instrText>
      </w:r>
      <w:r>
        <w:fldChar w:fldCharType="separate"/>
      </w:r>
      <w:r w:rsidRPr="00E33A0F">
        <w:rPr>
          <w:noProof/>
        </w:rPr>
        <w:t>(ROSENHEAD; ELTON; GUPTA, 1973)</w:t>
      </w:r>
      <w:r>
        <w:fldChar w:fldCharType="end"/>
      </w:r>
      <w:r>
        <w:t xml:space="preserve"> bem como pela flexibilidade das decisões estratégicas </w:t>
      </w:r>
      <w:r>
        <w:fldChar w:fldCharType="begin" w:fldLock="1"/>
      </w:r>
      <w:r>
        <w:instrText>ADDIN CSL_CITATION { "citationItems" : [ { "id" : "ITEM-1", "itemData" : { "DOI" : "Article", "ISBN" : "10795545", "ISSN" : "10795545", "abstract" : "In a highly uncertain and changing environment, managers need to have the strategic flexibility to respond to problems speedily. Strategic flexibility is the organization's capability to identify major changes in the external environment, quickly commit resources to new courses of action in response to those changes, and recognize and act promptly when it is time to halt or reverse existing resource commitments. This strategic flexibility requires managers to find the right balance between committing the resources necessary to carry out a decision and avoiding investment of good money in bad projects. This article seeks to help managers understand the importance of and difficulties in developing strategic flexibility. The challenge in doing this results from the substantial uncertainties inherent in making these strategic decisions as well as from psychological and organizational biases that affect the attention, assessments, and actions of decision-makers in ways that prevent them from recognizing problems and acting in a timely fashion. Being careful and rational is important but not sufficient if managers are to recognize when resource commitments should be halted or reversed and act quickly. We show that managers may become unconsciously trapped in a vicious cycle of insensitivity, self-serving interpretation, and inaction. We recommend six practical steps for avoiding such problems. We stress that managers and organizations should be prepared and proactive to overcome the biases, to avoid becoming trapped in the vicious cycle of rigidity, and to cope effectively with the uncertainties of a dynamic environment. [ABSTRACT FROM AUTHOR]", "author" : [ { "dropping-particle" : "", "family" : "Shimizu", "given" : "Katsuhiko", "non-dropping-particle" : "", "parse-names" : false, "suffix" : "" }, { "dropping-particle" : "", "family" : "Hitt", "given" : "Michael A.", "non-dropping-particle" : "", "parse-names" : false, "suffix" : "" } ], "container-title" : "Academy of Management Executive", "id" : "ITEM-1", "issue" : "4", "issued" : { "date-parts" : [ [ "2004" ] ] }, "page" : "44-59", "title" : "Strategic flexibility: Organizational preparedness to reverse ineffective strategic decisions.", "type" : "article-journal", "volume" : "18" }, "uris" : [ "http://www.mendeley.com/documents/?uuid=29ae4fb2-7f37-40ba-9378-124311f10838" ] } ], "mendeley" : { "formattedCitation" : "(SHIMIZU; HITT, 2004)", "plainTextFormattedCitation" : "(SHIMIZU; HITT, 2004)", "previouslyFormattedCitation" : "(SHIMIZU; HITT, 2004)" }, "properties" : { "noteIndex" : 0 }, "schema" : "https://github.com/citation-style-language/schema/raw/master/csl-citation.json" }</w:instrText>
      </w:r>
      <w:r>
        <w:fldChar w:fldCharType="separate"/>
      </w:r>
      <w:r w:rsidRPr="00E33A0F">
        <w:rPr>
          <w:noProof/>
        </w:rPr>
        <w:t>(SHIMIZU; HITT, 2004)</w:t>
      </w:r>
      <w:r>
        <w:fldChar w:fldCharType="end"/>
      </w:r>
      <w:r>
        <w:t xml:space="preserve">. Tal demanda por parte das empresas tornou-se evidente pela capilaridade da adoção das abordagens de cenários </w:t>
      </w:r>
      <w:r>
        <w:fldChar w:fldCharType="begin" w:fldLock="1"/>
      </w:r>
      <w:r>
        <w:instrText>ADDIN CSL_CITATION { "citationItems" : [ { "id" : "ITEM-1", "itemData" : { "DOI" : "10.1016/j.futures.2005.01.003", "ISBN" : "0016-3287", "ISSN" : "00163287", "abstract" : "Scenario Planning has been around for more than 30 years and during this period a multitude of techniques and methodologies have developed, resulting in what has been described as a 'methodological chaos' which is unlikely to disappear in the near future (A. Martelli, Scenario building and scenario planning: State of the art and prospects of evolution, Futures Research Quarterly Summer (2001)). This is reflected in the fact that literature reveals an abundance of different and at times contradictory definitions, characteristics, principles and methodological ideas about scenarios. It has been suggested that a pressing need for the future of scenarios is amongst other things, to resolve the confusion over 'the definitions and methods of scenarios'. This paper makes a beginning at this need by tracing the origins and growth of scenarios and the subsequent evolution of the various methodologies; a classification of the methodologies into three main schools of techniques is given and the salie</w:instrText>
      </w:r>
      <w:r w:rsidRPr="005269F5">
        <w:instrText>nt features of these schools are compared and contrasted. ?? 2005 Elsevier Ltd. All rights reserved.", "author" : [ { "dropping-particle" : "", "family" : "Bradfield", "given" : "Ron", "non-dropping-particle" : ""</w:instrText>
      </w:r>
      <w:r w:rsidRPr="005A5464">
        <w:instrText>, "parse-names" : false, "suffix" : "" }, { "dropping-particle" : "", "family" : "Wright", "given" : "George", "non-dropping-particle" : "", "parse-names" : false, "suffix" : "" }, { "dropping-particle" : "", "family" : "Burt", "given" : "George", "non-dropping-particle" : "", "parse-names" : false, "suffix" : "" }, { "dropping-particle" : "", "family" : "Cairns", "given" : "George", "non-dropping-particle" : "", "parse-names" : false, "suffix" : "" }, { "dropping-particle" : "", "family" : "Heijden", "given" : "Kees", "non-dropping-particle" : "Van Der", "parse-names" : false, "suffix" : "" } ], "container-title" : "Futures", "id" : "ITEM-1", "issue" : "8", "issued" : { "date-parts" : [ [ "2005" ] ] }, "page" : "795-812", "title" : "The origins and evolution of scenario techniques in long range business planning", "type" : "article-journal", "volume" : "37" }, "uris" : [ "http://www.mendeley.com/documents/?uuid=a8ed13e8-77ea-4452-83e8-0bd160e680b1" ] } ], "mendeley" : { "formattedCitation" : "(BRADFIELD et al., 2005)", "plainTextFormattedCitation" : "(BRADFIELD et al., 2005)", "previouslyFormattedCitation" : "(BRADFIELD et al., 2005)" }, "properties" : { "noteIndex" : 0 }, "schema" : "https://github.com/citation-style-language/schema/raw/master/csl-citation.json" }</w:instrText>
      </w:r>
      <w:r>
        <w:fldChar w:fldCharType="separate"/>
      </w:r>
      <w:r w:rsidRPr="008E1672">
        <w:rPr>
          <w:noProof/>
        </w:rPr>
        <w:t>(BRADFIELD et al., 2005)</w:t>
      </w:r>
      <w:r>
        <w:fldChar w:fldCharType="end"/>
      </w:r>
      <w:r w:rsidRPr="008E1672">
        <w:t xml:space="preserve">. Além disso, o argumento por estratégias flexíveis </w:t>
      </w:r>
    </w:p>
    <w:p w14:paraId="63E5D9D0" w14:textId="77777777" w:rsidR="00CC3E41" w:rsidRDefault="00CC3E41" w:rsidP="00CC3E41">
      <w:pPr>
        <w:rPr>
          <w:spacing w:val="-4"/>
        </w:rPr>
      </w:pPr>
      <w:r w:rsidRPr="005269F5">
        <w:rPr>
          <w:spacing w:val="-4"/>
        </w:rPr>
        <w:t xml:space="preserve">Lempert, Popper e Bankes </w:t>
      </w:r>
      <w:r>
        <w:rPr>
          <w:spacing w:val="-4"/>
        </w:rPr>
        <w:fldChar w:fldCharType="begin" w:fldLock="1"/>
      </w:r>
      <w:r w:rsidRPr="005269F5">
        <w:rPr>
          <w:spacing w:val="-4"/>
        </w:rPr>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w:instrText>
      </w:r>
      <w:r w:rsidRPr="001215A3">
        <w:rPr>
          <w:spacing w:val="-4"/>
        </w:rPr>
        <w:instrText>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"locator" : "11-37", "suppress-author" : 1, "uris" : [ "http://www.mendeley.com/documents/?uuid=fc7eef92-8664-499e-ab2a-e8053d5b7ae4" ] } ], "mendeley" : { "formattedCitation" : "(2003, p. 11\u201337)", "plainTextFormattedCitation" : "(2003, p. 11\u201337)", "previouslyFormattedCitation" : "(2003, p. 11\u201337)" }, "properties" : { "noteIndex" : 0 }, "schema" : "https://github.com/citation-style-language/schema/raw/master/csl-citation.json" }</w:instrText>
      </w:r>
      <w:r>
        <w:rPr>
          <w:spacing w:val="-4"/>
        </w:rPr>
        <w:fldChar w:fldCharType="separate"/>
      </w:r>
      <w:r w:rsidRPr="001215A3">
        <w:rPr>
          <w:noProof/>
          <w:spacing w:val="-4"/>
        </w:rPr>
        <w:t>(2003, p. 11–37)</w:t>
      </w:r>
      <w:r>
        <w:rPr>
          <w:spacing w:val="-4"/>
        </w:rPr>
        <w:fldChar w:fldCharType="end"/>
      </w:r>
      <w:r w:rsidRPr="001215A3">
        <w:rPr>
          <w:spacing w:val="-4"/>
        </w:rPr>
        <w:t xml:space="preserve"> apresentam uma “história do pensamento sobre o futuro”, argumentando que há um </w:t>
      </w:r>
      <w:del w:id="7" w:author="Daniel Lacerda" w:date="2017-04-29T14:01:00Z">
        <w:r w:rsidRPr="001215A3" w:rsidDel="003A2B03">
          <w:rPr>
            <w:spacing w:val="-4"/>
          </w:rPr>
          <w:delText xml:space="preserve">rico </w:delText>
        </w:r>
      </w:del>
      <w:ins w:id="8" w:author="Daniel Lacerda" w:date="2017-04-29T14:01:00Z">
        <w:r w:rsidRPr="001215A3">
          <w:rPr>
            <w:spacing w:val="-4"/>
          </w:rPr>
          <w:t xml:space="preserve">amplo </w:t>
        </w:r>
      </w:ins>
      <w:r w:rsidRPr="001215A3">
        <w:rPr>
          <w:spacing w:val="-4"/>
        </w:rPr>
        <w:t xml:space="preserve">arsenal de abordagens para o planejamento de </w:t>
      </w:r>
      <w:r w:rsidRPr="00D16E80">
        <w:rPr>
          <w:spacing w:val="-4"/>
        </w:rPr>
        <w:t xml:space="preserve">longo </w:t>
      </w:r>
      <w:r>
        <w:rPr>
          <w:spacing w:val="-4"/>
        </w:rPr>
        <w:t>prazo. No entanto, tais abordagens possuem limitações importantes para o planejamento de longo prazo. Em geral, tais limitações estão relacionadas à incapacidade de considerar adequadamente a “multiplicidade de futuros plausíveis”.</w:t>
      </w:r>
      <w:r w:rsidRPr="004D52B9">
        <w:rPr>
          <w:spacing w:val="-4"/>
        </w:rPr>
        <w:t xml:space="preserve"> </w:t>
      </w:r>
      <w:r>
        <w:rPr>
          <w:spacing w:val="-4"/>
        </w:rPr>
        <w:fldChar w:fldCharType="begin" w:fldLock="1"/>
      </w:r>
      <w:r>
        <w:rPr>
          <w:spacing w:val="-4"/>
        </w:rPr>
        <w:instrText xml:space="preserve">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instrText>
      </w:r>
      <w:r w:rsidRPr="004D0046">
        <w:rPr>
          <w:spacing w:val="-4"/>
        </w:rPr>
        <w:instrText>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POPPER; BANKES, 2003)", "plainTextFormattedCitation" : "(LEMPERT; POPPER; BANKES, 2003)", "previouslyFormattedCitation" : "(LEMPERT; POPPER; BANKES, 2003)" },</w:instrText>
      </w:r>
      <w:r w:rsidRPr="004D52B9">
        <w:rPr>
          <w:spacing w:val="-4"/>
        </w:rPr>
        <w:instrText xml:space="preserve"> "properties" : { "noteIndex" : 0 }, "schema" : "https://github.com/citation-style-language/schema/raw/master/csl-citation.json" }</w:instrText>
      </w:r>
      <w:r>
        <w:rPr>
          <w:spacing w:val="-4"/>
        </w:rPr>
        <w:fldChar w:fldCharType="separate"/>
      </w:r>
      <w:r w:rsidRPr="004D52B9">
        <w:rPr>
          <w:noProof/>
          <w:spacing w:val="-4"/>
        </w:rPr>
        <w:t>(LEMPERT; POPPER; BANKES, 2003)</w:t>
      </w:r>
      <w:r>
        <w:rPr>
          <w:spacing w:val="-4"/>
        </w:rPr>
        <w:fldChar w:fldCharType="end"/>
      </w:r>
      <w:r>
        <w:rPr>
          <w:spacing w:val="-4"/>
        </w:rPr>
        <w:t>.</w:t>
      </w:r>
    </w:p>
    <w:p w14:paraId="03E1F77A" w14:textId="77777777" w:rsidR="00CC3E41" w:rsidRDefault="00CC3E41" w:rsidP="00CC3E41">
      <w:pPr>
        <w:rPr>
          <w:spacing w:val="-4"/>
        </w:rPr>
      </w:pPr>
      <w:r>
        <w:rPr>
          <w:spacing w:val="-4"/>
        </w:rPr>
        <w:t xml:space="preserve">Para as abordagens baseadas em Narrativas (Planejamento por Cenários, Delphi e Foresight), tal incapacidade reside no fato de que um conjunto de narrativas sobre o futuro dificilmente representam adequadamente detalhes importantes sobre o futuro. Além disso, a escolha de qualquer pequeno número de cenários para representar um futuro altamente complexo será arbitrária. Outro ponto de fragilidade destas abordagens é a sua reticência quanto a definição de uma maneira sistemática de avaliação das decisões disponíveis. </w:t>
      </w:r>
      <w:r>
        <w:rPr>
          <w:spacing w:val="-4"/>
        </w:rPr>
        <w:fldChar w:fldCharType="begin" w:fldLock="1"/>
      </w:r>
      <w:r>
        <w:rPr>
          <w:spacing w:val="-4"/>
        </w:rPr>
        <w:instrText xml:space="preserve">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instrText>
      </w:r>
      <w:r w:rsidRPr="004D0046">
        <w:rPr>
          <w:spacing w:val="-4"/>
        </w:rPr>
        <w:instrText>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POPPER; BANKES, 2003)", "plainTextFormattedCitation" : "(LEMPERT; POPPER; BANKES, 2003)", "previouslyFormattedCitation" : "(LEMPERT; POPPER; BANKES, 2003)" },</w:instrText>
      </w:r>
      <w:r w:rsidRPr="004D52B9">
        <w:rPr>
          <w:spacing w:val="-4"/>
        </w:rPr>
        <w:instrText xml:space="preserve"> "properties" : { "noteIndex" : 0 }, "schema" : "https://github.com/citation-style-language/schema/raw/master/csl-citation.json" }</w:instrText>
      </w:r>
      <w:r>
        <w:rPr>
          <w:spacing w:val="-4"/>
        </w:rPr>
        <w:fldChar w:fldCharType="separate"/>
      </w:r>
      <w:r w:rsidRPr="004D52B9">
        <w:rPr>
          <w:noProof/>
          <w:spacing w:val="-4"/>
        </w:rPr>
        <w:t>(LEMPERT; POPPER; BANKES, 2003)</w:t>
      </w:r>
      <w:r>
        <w:rPr>
          <w:spacing w:val="-4"/>
        </w:rPr>
        <w:fldChar w:fldCharType="end"/>
      </w:r>
      <w:r>
        <w:rPr>
          <w:spacing w:val="-4"/>
        </w:rPr>
        <w:t>.</w:t>
      </w:r>
    </w:p>
    <w:p w14:paraId="0EDFC0EA" w14:textId="77777777" w:rsidR="00CC3E41" w:rsidRDefault="00CC3E41" w:rsidP="00CC3E41">
      <w:pPr>
        <w:rPr>
          <w:spacing w:val="-4"/>
        </w:rPr>
      </w:pPr>
      <w:r>
        <w:rPr>
          <w:spacing w:val="-4"/>
        </w:rPr>
        <w:t xml:space="preserve">Quanto à abordagem tradicional de simulação, sua limitação apontada está em como a análise trata os pressupostos utilizados na construção do modelo (ou seja, sua estrutura) e posteriormente em sua execução (ou seja, em seus parâmetros). O argumento central reside no fato de que o modelo é frequentemente usado para predizer o futuro, mesmo que não seja possível validá-lo. </w:t>
      </w:r>
      <w:r>
        <w:rPr>
          <w:spacing w:val="-4"/>
        </w:rPr>
        <w:fldChar w:fldCharType="begin" w:fldLock="1"/>
      </w:r>
      <w:r>
        <w:rPr>
          <w:spacing w:val="-4"/>
        </w:rPr>
        <w:instrText xml:space="preserve">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instrText>
      </w:r>
      <w:r w:rsidRPr="004D0046">
        <w:rPr>
          <w:spacing w:val="-4"/>
        </w:rPr>
        <w:instrText>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POPPER; BANKES, 2003)", "plainTextFormattedCitation" : "(LEMPERT; POPPER; BANKES, 2003)", "previouslyFormattedCitation" : "(LEMPERT; POPPER; BANKES, 2003)" },</w:instrText>
      </w:r>
      <w:r w:rsidRPr="004D52B9">
        <w:rPr>
          <w:spacing w:val="-4"/>
        </w:rPr>
        <w:instrText xml:space="preserve"> "properties" : { "noteIndex" : 0 }, "schema" : "https://github.com/citation-style-language/schema/raw/master/csl-citation.json" }</w:instrText>
      </w:r>
      <w:r>
        <w:rPr>
          <w:spacing w:val="-4"/>
        </w:rPr>
        <w:fldChar w:fldCharType="separate"/>
      </w:r>
      <w:r w:rsidRPr="004D52B9">
        <w:rPr>
          <w:noProof/>
          <w:spacing w:val="-4"/>
        </w:rPr>
        <w:t>(LEMPERT; POPPER; BANKES, 2003)</w:t>
      </w:r>
      <w:r>
        <w:rPr>
          <w:spacing w:val="-4"/>
        </w:rPr>
        <w:fldChar w:fldCharType="end"/>
      </w:r>
      <w:r>
        <w:rPr>
          <w:spacing w:val="-4"/>
        </w:rPr>
        <w:t xml:space="preserve">. Tal crítica é fundamentada sobre o argumento pela “Modelagem Exploratória” </w:t>
      </w:r>
      <w:r>
        <w:rPr>
          <w:spacing w:val="-4"/>
        </w:rPr>
        <w:fldChar w:fldCharType="begin" w:fldLock="1"/>
      </w:r>
      <w:r>
        <w:rPr>
          <w:spacing w:val="-4"/>
        </w:rPr>
        <w:instrText>ADDIN CSL_CITATION { "citationItems" : [ { "id" : "ITEM-1", "itemData" : { "DOI" : "10.1287/opre.41.3.435", "ISBN" : "0030-364X", "ISSN" : "0030-364X", "abstract" : "Exploratory modeling is using computational experiments to assist in reasoning about systems where there is significant uncertainty. While frequently confused with the use of models to consolidate knowledge into a package that is used to predict system behavior, exploratory modeling is a very different kind of use, requiring a different methodology for model development. This paper distinguishes these two broad classes of model use, describes some of the approaches used in exploratory modeling, and suggests some technological innovations needed to facilitate it.", "author" : [ { "dropping-particle" : "", "family" : "Bankes", "given" : "Steve", "non-dropping-particle" : "", "parse-names" : false, "suffix" : "" } ], "container-title" : "Operations Research", "id" : "ITEM-1", "issue" : "3", "issued" : { "date-parts" : [ [ "1993" ] ] }, "page" : "435-449", "title" : "Exploratory Modeling for Policy Analysis", "type" : "article-journal", "volume" : "41" }, "uris" : [ "http://www.mendeley.com/documents/?uuid=6593c117-cf89-4728-846e-fc17d7f3b737" ] } ], "mendeley" : { "formattedCitation" : "(BANKES, 1993)", "plainTextFormattedCitation" : "(BANKES, 1993)", "previouslyFormattedCitation" : "(BANKES, 1993)" }, "properties" : { "noteIndex" : 0 }, "schema" : "https://github.com/citation-style-language/schema/raw/master/csl-citation.json" }</w:instrText>
      </w:r>
      <w:r>
        <w:rPr>
          <w:spacing w:val="-4"/>
        </w:rPr>
        <w:fldChar w:fldCharType="separate"/>
      </w:r>
      <w:r w:rsidRPr="00E8484E">
        <w:rPr>
          <w:noProof/>
          <w:spacing w:val="-4"/>
        </w:rPr>
        <w:t>(BANKES, 1993)</w:t>
      </w:r>
      <w:r>
        <w:rPr>
          <w:spacing w:val="-4"/>
        </w:rPr>
        <w:fldChar w:fldCharType="end"/>
      </w:r>
      <w:r>
        <w:rPr>
          <w:spacing w:val="-4"/>
        </w:rPr>
        <w:t>, a qual será tratada em maior profundidade no tópico 2.3.2.</w:t>
      </w:r>
    </w:p>
    <w:p w14:paraId="38F89053" w14:textId="77777777" w:rsidR="00CC3E41" w:rsidRPr="00CC3E41" w:rsidRDefault="00CC3E41" w:rsidP="00CC3E41">
      <w:r>
        <w:rPr>
          <w:spacing w:val="-4"/>
        </w:rPr>
        <w:t xml:space="preserve">Quanto às abordagens baseadas na Análise Formal de Decisão (Decision Analysis), sua principal limitação reside na necessidade de atribuição de probabilidades aos possíveis eventos relacionados à situação. Se diferentes stakeholders possuem diferentes expectativas sobre o futuro, segue-se que os stakeholders escolherão a probabilidade que melhor suporte sua posição. </w:t>
      </w:r>
      <w:r>
        <w:rPr>
          <w:spacing w:val="-4"/>
        </w:rPr>
        <w:fldChar w:fldCharType="begin" w:fldLock="1"/>
      </w:r>
      <w:r>
        <w:rPr>
          <w:spacing w:val="-4"/>
        </w:rPr>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POPPER; BANKES, 2003)", "plainTextFormattedCitation" : "(LEMPERT; POPPER; BANKES, 2003)", "previouslyFormattedCitation" : "(LEMPERT; POPPER; BANKES, 2003)" }, "properties" : { "noteIndex" : 0 }, "schema" : "https://github.com/citation-style-language/schema/raw/master/csl-citation.json" }</w:instrText>
      </w:r>
      <w:r>
        <w:rPr>
          <w:spacing w:val="-4"/>
        </w:rPr>
        <w:fldChar w:fldCharType="separate"/>
      </w:r>
      <w:r w:rsidRPr="008322BB">
        <w:rPr>
          <w:noProof/>
          <w:spacing w:val="-4"/>
        </w:rPr>
        <w:t>(LEMPERT; POPPER; BANKES, 2003)</w:t>
      </w:r>
      <w:r>
        <w:rPr>
          <w:spacing w:val="-4"/>
        </w:rPr>
        <w:fldChar w:fldCharType="end"/>
      </w:r>
      <w:r>
        <w:rPr>
          <w:spacing w:val="-4"/>
        </w:rPr>
        <w:t>.</w:t>
      </w:r>
    </w:p>
    <w:p w14:paraId="32C58649" w14:textId="77777777" w:rsidR="004A3A2A" w:rsidRDefault="004A3A2A" w:rsidP="004A3A2A">
      <w:pPr>
        <w:pStyle w:val="Ttulo2"/>
      </w:pPr>
      <w:r>
        <w:lastRenderedPageBreak/>
        <w:t>Alternativas para a Avaliação de Estratégias sob Incerteza Profunda</w:t>
      </w:r>
    </w:p>
    <w:p w14:paraId="5EBD78F5" w14:textId="77777777" w:rsidR="004A3A2A" w:rsidRDefault="004A3A2A" w:rsidP="004A3A2A">
      <w:r>
        <w:t>Porquê o RDM é necessário, se a a avaliação de decisões estratégicas sob incerteza existe “desde sempre”?</w:t>
      </w:r>
    </w:p>
    <w:p w14:paraId="25D63210" w14:textId="77777777" w:rsidR="004A3A2A" w:rsidRDefault="004A3A2A" w:rsidP="004A3A2A">
      <w:r>
        <w:t>[A ideia desta seção é, ao invés de apresentar o objeto e pular para a solução, mostrar com mais detalhes como são as soluções atualmente propostas (eg.:  opções reais) e discutir porque elas não resolvem o problema sozinhas. Talvez isso fique melhor na justificativa de forma resumida.]</w:t>
      </w:r>
    </w:p>
    <w:p w14:paraId="254B483C" w14:textId="77777777" w:rsidR="004A3A2A" w:rsidRDefault="004A3A2A" w:rsidP="004A3A2A"/>
    <w:p w14:paraId="541EF705" w14:textId="77777777" w:rsidR="004A3A2A" w:rsidRDefault="004A3A2A" w:rsidP="004A3A2A">
      <w:r>
        <w:t>Possíveis Itens...</w:t>
      </w:r>
    </w:p>
    <w:p w14:paraId="42F750C2" w14:textId="77777777" w:rsidR="004A3A2A" w:rsidRDefault="004A3A2A" w:rsidP="004A3A2A"/>
    <w:p w14:paraId="24E2096E" w14:textId="77777777" w:rsidR="004A3A2A" w:rsidRDefault="004A3A2A" w:rsidP="004A3A2A">
      <w:r>
        <w:t>Prescrições – Como Formar Estratégias sob Incerteza</w:t>
      </w:r>
    </w:p>
    <w:p w14:paraId="0E908A78" w14:textId="77777777" w:rsidR="004A3A2A" w:rsidRDefault="004A3A2A" w:rsidP="004A3A2A"/>
    <w:p w14:paraId="5A1CD856" w14:textId="77777777" w:rsidR="004A3A2A" w:rsidRDefault="004A3A2A" w:rsidP="004A3A2A">
      <w:r>
        <w:t>A “Escola Mckinsey”</w:t>
      </w:r>
    </w:p>
    <w:p w14:paraId="1FA444AB" w14:textId="77777777" w:rsidR="004A3A2A" w:rsidRDefault="004A3A2A" w:rsidP="004A3A2A">
      <w:r>
        <w:t xml:space="preserve">Estratégia sob incerteza Courtney, Kirkland e Viguerie </w:t>
      </w:r>
      <w:r>
        <w:fldChar w:fldCharType="begin" w:fldLock="1"/>
      </w:r>
      <w:r>
        <w:instrText>ADDIN CSL_CITATION { "citationItems" : [ { "id" : "ITEM-1", "itemData" : { "author" : [ { "dropping-particle" : "", "family" : "Courtney", "given" : "Hugh", "non-dropping-particle" : "", "parse-names" : false, "suffix" : "" }, { "dropping-particle" : "", "family" : "Kirkland", "given" : "Jane", "non-dropping-particle" : "", "parse-names" : false, "suffix" : "" }, { "dropping-particle" : "", "family" : "Viguerie", "given" : "Patrick", "non-dropping-particle" : "", "parse-names" : false, "suffix" : "" } ], "container-title" : "Harvard Business Review", "id" : "ITEM-1", "issue" : "November-December", "issued" : { "date-parts" : [ [ "1997" ] ] }, "page" : "1-51", "title" : "Strategy Under Uncertainty", "type" : "article-journal" }, "suppress-author" : 1, "uris" : [ "http://www.mendeley.com/documents/?uuid=46af7d69-c758-4107-ae0d-2242fa22a40c" ] } ], "mendeley" : { "formattedCitation" : "(1997)", "plainTextFormattedCitation" : "(1997)", "previouslyFormattedCitation" : "(1997)" }, "properties" : { "noteIndex" : 0 }, "schema" : "https://github.com/citation-style-language/schema/raw/master/csl-citation.json" }</w:instrText>
      </w:r>
      <w:r>
        <w:fldChar w:fldCharType="separate"/>
      </w:r>
      <w:r w:rsidRPr="00042EA7">
        <w:rPr>
          <w:noProof/>
        </w:rPr>
        <w:t>(1997)</w:t>
      </w:r>
      <w:r>
        <w:fldChar w:fldCharType="end"/>
      </w:r>
      <w:r>
        <w:t>.</w:t>
      </w:r>
    </w:p>
    <w:p w14:paraId="7BEB1D66" w14:textId="77777777" w:rsidR="004A3A2A" w:rsidRDefault="004A3A2A" w:rsidP="004A3A2A">
      <w:r>
        <w:t>Framework de Níveis de Incerteza</w:t>
      </w:r>
    </w:p>
    <w:p w14:paraId="05D3C4A0" w14:textId="77777777" w:rsidR="004A3A2A" w:rsidRDefault="004A3A2A" w:rsidP="004A3A2A">
      <w:r>
        <w:t>Posturas Estratégicas Sob Incerteza</w:t>
      </w:r>
    </w:p>
    <w:p w14:paraId="282AD743" w14:textId="77777777" w:rsidR="004A3A2A" w:rsidRDefault="004A3A2A" w:rsidP="004A3A2A">
      <w:r>
        <w:t>“Moves” estratégicos sob incerteza</w:t>
      </w:r>
    </w:p>
    <w:p w14:paraId="0E90F478" w14:textId="77777777" w:rsidR="004A3A2A" w:rsidRDefault="004A3A2A" w:rsidP="004A3A2A">
      <w:r>
        <w:t>O processo sugerido para a estratégia sob incerteza:</w:t>
      </w:r>
    </w:p>
    <w:p w14:paraId="69FF4BE0" w14:textId="77777777" w:rsidR="004A3A2A" w:rsidRDefault="004A3A2A" w:rsidP="004A3A2A"/>
    <w:p w14:paraId="020EB7A1" w14:textId="77777777" w:rsidR="004A3A2A" w:rsidRDefault="004A3A2A" w:rsidP="004A3A2A">
      <w:r>
        <w:t>Abordagem por Cenários</w:t>
      </w:r>
    </w:p>
    <w:p w14:paraId="09A75A82" w14:textId="77777777" w:rsidR="004A3A2A" w:rsidRDefault="004A3A2A" w:rsidP="004A3A2A"/>
    <w:p w14:paraId="7447D77C" w14:textId="77777777" w:rsidR="004A3A2A" w:rsidRDefault="004A3A2A" w:rsidP="004A3A2A">
      <w:r>
        <w:t>Decision Analysis</w:t>
      </w:r>
    </w:p>
    <w:p w14:paraId="0322B1F8" w14:textId="77777777" w:rsidR="004A3A2A" w:rsidRDefault="004A3A2A" w:rsidP="004A3A2A"/>
    <w:p w14:paraId="65121A15" w14:textId="77777777" w:rsidR="004A3A2A" w:rsidRDefault="004A3A2A" w:rsidP="004A3A2A">
      <w:r>
        <w:t>Em situações de incerteza, a literatura em estratégia recomenda que mantenha-se uma “flexibilidade estratégica”. “Flexibilidade” é um critério considerado como um critério para a avaliação de uma boa estratégia, seja em empresas, no governo ou em um confronto armado.</w:t>
      </w:r>
      <w:r>
        <w:fldChar w:fldCharType="begin" w:fldLock="1"/>
      </w:r>
      <w:r>
        <w:instrText>ADDIN CSL_CITATION { "citationItems" : [ { "id" : "ITEM-1", "itemData" : { "author" : [ { "dropping-particle" : "", "family" : "Mintzberg", "given" : "Henry", "non-dropping-particle" : "", "parse-names" : false, "suffix" : "" }, { "dropping-particle" : "", "family" : "Quinn", "given" : "James Brian", "non-dropping-particle" : "", "parse-names" : false, "suffix" : "" } ], "edition" : "3", "id" : "ITEM-1", "issued" : { "date-parts" : [ [ "2001" ] ] }, "number-of-pages" : "404", "publisher" : "Bookman", "publisher-place" : "Porto Alegre", "title" : "O Processo da Estrat\u00e9gia", "type" : "book" }, "locator" : "26", "uris" : [ "http://www.mendeley.com/documents/?uuid=1eed02a5-a0ca-493f-8ae2-8cfbe4de47eb" ] } ], "mendeley" : { "formattedCitation" : "(MINTZBERG; QUINN, 2001, p. 26)", "plainTextFormattedCitation" : "(MINTZBERG; QUINN, 2001, p. 26)", "previouslyFormattedCitation" : "(MINTZBERG; QUINN, 2001, p. 26)" }, "properties" : { "noteIndex" : 0 }, "schema" : "https://github.com/citation-style-language/schema/raw/master/csl-citation.json" }</w:instrText>
      </w:r>
      <w:r>
        <w:fldChar w:fldCharType="separate"/>
      </w:r>
      <w:r w:rsidRPr="006D6674">
        <w:rPr>
          <w:noProof/>
        </w:rPr>
        <w:t>(MINTZBERG; QUINN, 2001, p. 26)</w:t>
      </w:r>
      <w:r>
        <w:fldChar w:fldCharType="end"/>
      </w:r>
      <w:r>
        <w:t>.</w:t>
      </w:r>
    </w:p>
    <w:p w14:paraId="027F912B" w14:textId="77777777" w:rsidR="004A3A2A" w:rsidRDefault="004A3A2A" w:rsidP="004A3A2A"/>
    <w:p w14:paraId="72F0DA90" w14:textId="77777777" w:rsidR="004A3A2A" w:rsidRDefault="004A3A2A" w:rsidP="004A3A2A">
      <w:r>
        <w:t>Opções Reais</w:t>
      </w:r>
    </w:p>
    <w:p w14:paraId="1CFDAC25" w14:textId="77777777" w:rsidR="004A3A2A" w:rsidRDefault="004A3A2A" w:rsidP="004A3A2A"/>
    <w:p w14:paraId="4AC1CC26" w14:textId="77777777" w:rsidR="004A3A2A" w:rsidRDefault="004A3A2A" w:rsidP="004A3A2A">
      <w:r>
        <w:t>Descrições – Como os Atores agem sob incerteza</w:t>
      </w:r>
    </w:p>
    <w:p w14:paraId="07C1BD4D" w14:textId="77777777" w:rsidR="004A3A2A" w:rsidRDefault="004A3A2A" w:rsidP="004A3A2A">
      <w:r>
        <w:t>Kahneman</w:t>
      </w:r>
    </w:p>
    <w:p w14:paraId="2E87F13D" w14:textId="77777777" w:rsidR="004A3A2A" w:rsidRDefault="004A3A2A" w:rsidP="004A3A2A"/>
    <w:p w14:paraId="303E88D4" w14:textId="77777777" w:rsidR="004A3A2A" w:rsidRPr="004A3A2A" w:rsidRDefault="004A3A2A" w:rsidP="004A3A2A"/>
    <w:p w14:paraId="6A13F46C" w14:textId="77777777" w:rsidR="004A3A2A" w:rsidRDefault="004A3A2A" w:rsidP="004A3A2A">
      <w:pPr>
        <w:pStyle w:val="Ttulo2"/>
      </w:pPr>
      <w:r>
        <w:t>Anotações</w:t>
      </w:r>
    </w:p>
    <w:p w14:paraId="1A94B10C" w14:textId="77777777" w:rsidR="004A3A2A" w:rsidRDefault="004A3A2A" w:rsidP="004A3A2A">
      <w:r>
        <w:t>O RDM não é a única abordagem quantitativa para situações de incerteza. Esta seção do trabalho revisa sucintamente os trabalhos que procuraram situar o RDM em relação a outros métodos.</w:t>
      </w:r>
    </w:p>
    <w:p w14:paraId="5558DCB8" w14:textId="77777777" w:rsidR="004A3A2A" w:rsidRDefault="004A3A2A" w:rsidP="004A3A2A"/>
    <w:p w14:paraId="4D1863FF" w14:textId="77777777" w:rsidR="004A3A2A" w:rsidRPr="00356DD8" w:rsidRDefault="004A3A2A" w:rsidP="004A3A2A">
      <w:r w:rsidRPr="00356DD8">
        <w:t>Walker</w:t>
      </w:r>
      <w:r>
        <w:t xml:space="preserve"> – Modelagem Exploratória</w:t>
      </w:r>
    </w:p>
    <w:p w14:paraId="3BC10FB8" w14:textId="77777777" w:rsidR="004A3A2A" w:rsidRDefault="004A3A2A" w:rsidP="004A3A2A">
      <w:r w:rsidRPr="00356DD8">
        <w:t>Hallegate</w:t>
      </w:r>
      <w:r>
        <w:t xml:space="preserve"> e os outros métodos indicados.</w:t>
      </w:r>
    </w:p>
    <w:p w14:paraId="7884D6C3" w14:textId="77777777" w:rsidR="004A3A2A" w:rsidRDefault="004A3A2A" w:rsidP="004A3A2A"/>
    <w:p w14:paraId="1B2FFDA3" w14:textId="77777777" w:rsidR="004A3A2A" w:rsidRDefault="004A3A2A" w:rsidP="004A3A2A">
      <w:r>
        <w:t>Com o que o RDM se compara?</w:t>
      </w:r>
    </w:p>
    <w:tbl>
      <w:tblPr>
        <w:tblStyle w:val="Tabelacomgrade"/>
        <w:tblW w:w="9067" w:type="dxa"/>
        <w:tblLook w:val="04A0" w:firstRow="1" w:lastRow="0" w:firstColumn="1" w:lastColumn="0" w:noHBand="0" w:noVBand="1"/>
      </w:tblPr>
      <w:tblGrid>
        <w:gridCol w:w="2263"/>
        <w:gridCol w:w="3969"/>
        <w:gridCol w:w="2835"/>
      </w:tblGrid>
      <w:tr w:rsidR="004A3A2A" w14:paraId="5858C45A" w14:textId="77777777" w:rsidTr="008B027A">
        <w:tc>
          <w:tcPr>
            <w:tcW w:w="2263" w:type="dxa"/>
          </w:tcPr>
          <w:p w14:paraId="1B22275D" w14:textId="77777777" w:rsidR="004A3A2A" w:rsidRPr="008B027A" w:rsidRDefault="004A3A2A" w:rsidP="00B75370">
            <w:pPr>
              <w:ind w:firstLine="0"/>
              <w:rPr>
                <w:b/>
              </w:rPr>
            </w:pPr>
            <w:r w:rsidRPr="008B027A">
              <w:rPr>
                <w:b/>
              </w:rPr>
              <w:t>Autor</w:t>
            </w:r>
          </w:p>
        </w:tc>
        <w:tc>
          <w:tcPr>
            <w:tcW w:w="3969" w:type="dxa"/>
          </w:tcPr>
          <w:p w14:paraId="084CE9C3" w14:textId="77777777" w:rsidR="004A3A2A" w:rsidRPr="008B027A" w:rsidRDefault="004A3A2A" w:rsidP="00B75370">
            <w:pPr>
              <w:ind w:firstLine="0"/>
              <w:rPr>
                <w:b/>
              </w:rPr>
            </w:pPr>
            <w:r w:rsidRPr="008B027A">
              <w:rPr>
                <w:b/>
              </w:rPr>
              <w:t>Abordagens Alternativas</w:t>
            </w:r>
          </w:p>
        </w:tc>
        <w:tc>
          <w:tcPr>
            <w:tcW w:w="2835" w:type="dxa"/>
          </w:tcPr>
          <w:p w14:paraId="09B0A28D" w14:textId="3DBC88A6" w:rsidR="004A3A2A" w:rsidRPr="008B027A" w:rsidRDefault="004A3A2A" w:rsidP="00B75370">
            <w:pPr>
              <w:ind w:firstLine="0"/>
              <w:rPr>
                <w:b/>
              </w:rPr>
            </w:pPr>
            <w:r w:rsidRPr="008B027A">
              <w:rPr>
                <w:b/>
              </w:rPr>
              <w:t xml:space="preserve">Classe de Problemas </w:t>
            </w:r>
          </w:p>
        </w:tc>
      </w:tr>
      <w:tr w:rsidR="004A3A2A" w:rsidRPr="008E1672" w14:paraId="0EADA908" w14:textId="77777777" w:rsidTr="008B027A">
        <w:tc>
          <w:tcPr>
            <w:tcW w:w="2263" w:type="dxa"/>
          </w:tcPr>
          <w:p w14:paraId="60719553" w14:textId="77777777" w:rsidR="004A3A2A" w:rsidRPr="00BB6101" w:rsidRDefault="004A3A2A" w:rsidP="00B75370">
            <w:pPr>
              <w:ind w:firstLine="0"/>
              <w:rPr>
                <w:lang w:val="en-US"/>
              </w:rPr>
            </w:pPr>
            <w:r>
              <w:fldChar w:fldCharType="begin" w:fldLock="1"/>
            </w:r>
            <w:r>
              <w:instrText>ADDIN CSL_CITATION { "citationItems" : [ { "id" : "ITEM-1", "itemData" : { "DOI" : "doi:10.1596/1813-9450-6193", "ISBN" : "&lt;null&gt;", "PMID" : "4", "abstract" : "While agreeing on the choice of an optimal investment decision is already difficult for any diverse group of actors, priorities, and world views, the presence of deep uncertainties further challenges the decision-making framework by questioning the robustness of all purportedly optimal solutions. This paper summarizes the additional uncertainty that is created by climate change, and reviews the tools that are available to project climate change (including downscaling techniques) and to assess and quantify the corresponding uncertainty. Assuming that climate change and other deep uncertainties cannot be eliminated over the short term (and probably even over the longer term), it then summarizes existing decision-making methodologies that are able to deal with climate-related uncertainty, namely cost-benefit analysis under uncertainty, cost- benefit analysis with real options, robust decision making, and climate informed decision analysis. It also provides examples of applications of these methodologies, highlighting their pros and cons and their domain of applicability. The paper concludes that it is impossible to define the \u201cbest\u201d solution or to prescribe any particular methodology in general. Instead, a menu of methodologies is required, together with some indications on which strategies are most appropriate in which contexts. This analysis is based on a set of interviews with decision-makers, in particular World Bank project leaders, and on a literature review on decision-making under uncertainty. It aims at helping decision-makers identify which method is more appro</w:instrText>
            </w:r>
            <w:r w:rsidRPr="00204994">
              <w:rPr>
                <w:lang w:val="en-US"/>
              </w:rPr>
              <w:instrText>priate in a given context, as a function of the project\u2019s lifetime, cost, and vulnerability.", "author" : [ { "dropping-particle" : "", "family" : "Hallegatte", "given" : "St\u00e9phane", "non-dropping-particle" : "", "parse-names" : false, "suffix" : "" }, { "dropping-particle" : "", "family" : "Shah", "given" : "A", "non-dropping-particle" : "", "parse-names" : false, "suffix" : "" }, { "dropping-particle" : "", "family" : "Brown", "given" : "Casey", "non-dropping-particle" : "", "parse-names" : false, "suffix" : "" }, { "dropping-particle" : "", "family" : "Lempert", "given" : "Robert J.", "non-dropping-particle" : "", "parse-names" : false, "suffix" : "" }, { "dropping-particle" : "", "family" : "Gill", "given" : "S", "non-dropping-particle" : "", "parse-names" : false, "suffix" : "" } ], "container-title" : "Policy Research Working Paper", "id" : "ITEM-1", "issue" : "6193", "issued" : { "date-parts" : [ [ "2012" ] ] }, "page" : "1-41", "title" : "Investment Decision Making Under Deep Uncertainty: Application to Climate Change", "type" : "article-journal" }, "uris" : [ "http://www.mendeley.com/documents/?uuid=fb95274c-4103-45cb-a8b5-8c65b85d7a35" ] } ], "mendeley" : { "formattedCitation" : "(HALLEGATTE et al., 2012)", "plainTextFormattedCitation" : "(HALLEGATTE et al., 2012)", "previouslyFormattedCitation" : "(HALLEGATTE et al., 2012)" }, "properties" : { "noteIndex" : 0 }, "schema" : "https://github.com/citation-style-language/schema/raw/master/csl-citation.json" }</w:instrText>
            </w:r>
            <w:r>
              <w:fldChar w:fldCharType="separate"/>
            </w:r>
            <w:r w:rsidRPr="003342C9">
              <w:rPr>
                <w:noProof/>
                <w:lang w:val="en-US"/>
              </w:rPr>
              <w:t>(HALLEGATTE et al., 2012)</w:t>
            </w:r>
            <w:r>
              <w:fldChar w:fldCharType="end"/>
            </w:r>
          </w:p>
        </w:tc>
        <w:tc>
          <w:tcPr>
            <w:tcW w:w="3969" w:type="dxa"/>
          </w:tcPr>
          <w:p w14:paraId="007A68D3" w14:textId="77777777" w:rsidR="004A3A2A" w:rsidRPr="00734720" w:rsidRDefault="004A3A2A" w:rsidP="00B75370">
            <w:pPr>
              <w:ind w:firstLine="0"/>
              <w:rPr>
                <w:lang w:val="en-US"/>
              </w:rPr>
            </w:pPr>
            <w:r w:rsidRPr="00734720">
              <w:rPr>
                <w:lang w:val="en-US"/>
              </w:rPr>
              <w:t>Cost-Benefit Analysis</w:t>
            </w:r>
          </w:p>
          <w:p w14:paraId="731407B1" w14:textId="77777777" w:rsidR="004A3A2A" w:rsidRDefault="004A3A2A" w:rsidP="00B75370">
            <w:pPr>
              <w:ind w:firstLine="0"/>
              <w:rPr>
                <w:lang w:val="en-US"/>
              </w:rPr>
            </w:pPr>
            <w:r w:rsidRPr="00734720">
              <w:rPr>
                <w:lang w:val="en-US"/>
              </w:rPr>
              <w:t>Real Options</w:t>
            </w:r>
          </w:p>
          <w:p w14:paraId="62781579" w14:textId="77777777" w:rsidR="004A3A2A" w:rsidRDefault="004A3A2A" w:rsidP="00B75370">
            <w:pPr>
              <w:ind w:firstLine="0"/>
              <w:rPr>
                <w:lang w:val="en-US"/>
              </w:rPr>
            </w:pPr>
            <w:r>
              <w:rPr>
                <w:lang w:val="en-US"/>
              </w:rPr>
              <w:t>Climate Informed Decision Analysis / Decision Scaling</w:t>
            </w:r>
          </w:p>
          <w:p w14:paraId="33DCB839" w14:textId="77777777" w:rsidR="004A3A2A" w:rsidRPr="00734720" w:rsidRDefault="004A3A2A" w:rsidP="00B75370">
            <w:pPr>
              <w:ind w:firstLine="0"/>
              <w:rPr>
                <w:lang w:val="en-US"/>
              </w:rPr>
            </w:pPr>
          </w:p>
        </w:tc>
        <w:tc>
          <w:tcPr>
            <w:tcW w:w="2835" w:type="dxa"/>
          </w:tcPr>
          <w:p w14:paraId="35942073" w14:textId="77777777" w:rsidR="004A3A2A" w:rsidRPr="00734720" w:rsidRDefault="004A3A2A" w:rsidP="00B75370">
            <w:pPr>
              <w:ind w:firstLine="0"/>
              <w:rPr>
                <w:lang w:val="en-US"/>
              </w:rPr>
            </w:pPr>
            <w:r>
              <w:rPr>
                <w:lang w:val="en-US"/>
              </w:rPr>
              <w:t>Investment Decision Making at Climate Change</w:t>
            </w:r>
          </w:p>
        </w:tc>
      </w:tr>
      <w:tr w:rsidR="004A3A2A" w:rsidRPr="00734720" w14:paraId="796AD0B2" w14:textId="77777777" w:rsidTr="008B027A">
        <w:tc>
          <w:tcPr>
            <w:tcW w:w="2263" w:type="dxa"/>
          </w:tcPr>
          <w:p w14:paraId="373A55CC" w14:textId="77777777" w:rsidR="004A3A2A" w:rsidRPr="00BB6101" w:rsidRDefault="004A3A2A" w:rsidP="00B75370">
            <w:pPr>
              <w:ind w:firstLine="0"/>
              <w:rPr>
                <w:lang w:val="en-US"/>
              </w:rPr>
            </w:pPr>
            <w:r>
              <w:rPr>
                <w:lang w:val="en-US"/>
              </w:rPr>
              <w:fldChar w:fldCharType="begin" w:fldLock="1"/>
            </w:r>
            <w:r>
              <w:rPr>
                <w:lang w:val="en-US"/>
              </w:rPr>
              <w:instrText>ADDIN CSL_CITATION { "citationItems" : [ { "id" : "ITEM-1", "itemData" : { "DOI" : "10.1016/j.ress.2016.10.017", "ISBN" : "9781138028791", "ISSN" : "09518320", "abstract" : "Probabilistic Risk Assessment (PRA) has proven to be an invaluable tool for evaluating risks in complex engineered systems. However, there is increasing concern that PRA may not be adequate in situations with little underlying knowledge to support probabilistic representation of uncertainties. As analysts and policy makers turn their attention to deeply uncertain hazards such as climate change, a number of alternatives to traditional PRA have been proposed. This paper systematically compares three diverse approaches for risk analysis under deep uncertainty (qualitative uncertainty factors, probability bounds, and robust decision making) in terms of their representation of uncertain quantities, analytical output, and implications for risk management. A simple example problem is used to highlight differences in the way that each method relates to the traditional risk assessment process and fundamental issues associated with risk assessment and description. We find that the implications for decision making are not necessarily consistent between approaches, and that differences in the representation of uncertain quantities and analytical output suggest contexts in which each method may be most appropriate. Finally, each methodology demonstrates how risk assessment can inform decision making in deeply uncertain contexts, informing more effective responses to risk problems characterized by deep uncertainty.", "author" : [ { "dropping-particle" : "", "family" : "Shortridge", "given" : "Julie", "non-dropping-particle" : "", "parse-names" : false, "suffix" : "" }, { "dropping-particle" : "", "family" : "Aven", "given" : "Terje", "non-dropping-particle" : "", "parse-names" : false, "suffix" : "" }, { "dropping-particle" : "", "family" : "Guikema", "given" : "Seth", "non-dropping-particle" : "", "parse-names" : false, "suffix" : "" } ], "container-title" : "Reliability Engineering and System Safety", "id" : "ITEM-1", "issue" : "October 2016", "issued" : { "date-parts" : [ [ "2017" ] ] }, "page" : "12-23", "publisher" : "Elsevier", "title" : "Risk assessment under deep uncertainty: A methodological comparison", "type" : "article-journal", "volume" : "159" }, "uris" : [ "http://www.mendeley.com/documents/?uuid=8ae758b5-4031-41be-98a5-c9a8c5707dcf" ] } ], "mendeley" : { "formattedCitation" : "(SHORTRIDGE; AVEN; GUIKEMA, 2017)", "plainTextFormattedCitation" : "(SHORTRIDGE; AVEN; GUIKEMA, 2017)", "previouslyFormattedCitation" : "(SHORTRIDGE; AVEN; GUIKEMA, 2017)" }, "properties" : { "noteIndex" : 0 }, "schema" : "https://github.com/citation-style-language/schema/raw/master/csl-citation.json" }</w:instrText>
            </w:r>
            <w:r>
              <w:rPr>
                <w:lang w:val="en-US"/>
              </w:rPr>
              <w:fldChar w:fldCharType="separate"/>
            </w:r>
            <w:r w:rsidRPr="00BB6101">
              <w:rPr>
                <w:noProof/>
                <w:lang w:val="en-US"/>
              </w:rPr>
              <w:t>(SHORTRIDGE; AVEN; GUIKEMA, 2017)</w:t>
            </w:r>
            <w:r>
              <w:rPr>
                <w:lang w:val="en-US"/>
              </w:rPr>
              <w:fldChar w:fldCharType="end"/>
            </w:r>
          </w:p>
        </w:tc>
        <w:tc>
          <w:tcPr>
            <w:tcW w:w="3969" w:type="dxa"/>
          </w:tcPr>
          <w:p w14:paraId="53FA4E4C" w14:textId="77777777" w:rsidR="004A3A2A" w:rsidRPr="00734720" w:rsidRDefault="004A3A2A" w:rsidP="00B75370">
            <w:pPr>
              <w:ind w:firstLine="0"/>
              <w:rPr>
                <w:lang w:val="en-US"/>
              </w:rPr>
            </w:pPr>
            <w:r w:rsidRPr="00734720">
              <w:rPr>
                <w:lang w:val="en-US"/>
              </w:rPr>
              <w:t>Probabilistic Risk Assessment (Qualitative Uncertainty Factors and Probability Bounds)</w:t>
            </w:r>
          </w:p>
        </w:tc>
        <w:tc>
          <w:tcPr>
            <w:tcW w:w="2835" w:type="dxa"/>
          </w:tcPr>
          <w:p w14:paraId="449A959F" w14:textId="77777777" w:rsidR="004A3A2A" w:rsidRPr="00734720" w:rsidRDefault="004A3A2A" w:rsidP="00B75370">
            <w:pPr>
              <w:ind w:firstLine="0"/>
              <w:rPr>
                <w:lang w:val="en-US"/>
              </w:rPr>
            </w:pPr>
            <w:r>
              <w:rPr>
                <w:lang w:val="en-US"/>
              </w:rPr>
              <w:t>Risk Assessment</w:t>
            </w:r>
          </w:p>
        </w:tc>
      </w:tr>
      <w:tr w:rsidR="004A3A2A" w:rsidRPr="00BB6101" w14:paraId="600B5289" w14:textId="77777777" w:rsidTr="008B027A">
        <w:tc>
          <w:tcPr>
            <w:tcW w:w="2263" w:type="dxa"/>
          </w:tcPr>
          <w:p w14:paraId="11D53800" w14:textId="77777777" w:rsidR="004A3A2A" w:rsidRPr="00BB6101" w:rsidRDefault="004A3A2A" w:rsidP="00B75370">
            <w:pPr>
              <w:ind w:firstLine="0"/>
              <w:rPr>
                <w:lang w:val="en-US"/>
              </w:rPr>
            </w:pPr>
            <w:r>
              <w:rPr>
                <w:lang w:val="en-US"/>
              </w:rPr>
              <w:fldChar w:fldCharType="begin" w:fldLock="1"/>
            </w:r>
            <w:r>
              <w:rPr>
                <w:lang w:val="en-US"/>
              </w:rPr>
              <w:instrText>ADDIN CSL_CITATION { "citationItems" : [ { "id" : "ITEM-1", "itemData" : { "DOI" : "10.1111/j.1539-6924.2012.01802.x", "ISBN" : "1539-6924 (Electronic)\\r0272-4332 (Linking)", "ISSN" : "02724332", "PMID" : "22519664", "abstract" : "This study compares two widely used approaches for robustness analysis of decision problems: the info-gap method originally developed by Ben-Haim and the robust decision making (RDM) approach originally developed by Lempert, Popper, and Bankes. The study uses each approach to evaluate alternative paths for climate-altering greenhouse gas emissions given the potential for nonlinear threshold responses in the climate system, significant uncertainty about such a threshold response and a variety of other key parameters, as well as the ability to learn about any threshold responses over time. Info-gap and RDM share many similarities. Both represent uncertainty as sets of multiple plausible futures, and both seek to identify robust strategies whose performance is insensitive to uncertainties. Yet they also exhibit important differences, as they arrange their analyses in different orders, treat losses and gains in different ways, and take different approaches to imprecise probabilistic information. The study finds that the two approaches reach similar but not identical policy recommendations and that their differing attributes raise important questions about their appropriate roles in decision support applications. The comparison not only improves understanding of these specific methods, it also suggests some broader insights into robustness approaches and a framework for comparing them.", "author" : [ { "dropping-particle" : "", "family" : "Hall", "given" : "Jim W.", "non-dropping-particle" : "", "parse-names" : false, "suffix" : "" }, { "dropping-particle" : "", "family" : "Lempert", "given" : "Robert J.", "non-dropping-particle" : "", "parse-names" : false, "suffix" : "" }, { "dropping-particle" : "", "family" : "Keller", "given" : "Klaus", "non-dropping-particle" : "", "parse-names" : false, "suffix" : "" }, { "dropping-particle" : "", "family" : "Hackbarth", "given" : "Andrew", "non-dropping-particle" : "", "parse-names" : false, "suffix" : "" }, { "dropping-particle" : "", "family" : "Mijere", "given" : "Christophe", "non-dropping-particle" : "", "parse-names" : false, "suffix" : "" }, { "dropping-particle" : "", "family" : "Mcinerney", "given" : "David J.", "non-dropping-particle" : "", "parse-names" : false, "suffix" : "" } ], "container-title" : "Risk Analysis", "id" : "ITEM-1", "issue" : "10", "issued" : { "date-parts" : [ [ "2012" ] ] }, "page" : "1657-1672", "title" : "Robust Climate Policies Under Uncertainty: A Comparison of Robust Decision Making and Info-Gap Methods", "type" : "article-journal", "volume" : "32" }, "uris" : [ "http://www.mendeley.com/documents/?uuid=26d3abd2-e487-4410-ba78-e5d64543f85f" ] } ], "mendeley" : { "formattedCitation" : "(HALL et al., 2012)", "plainTextFormattedCitation" : "(HALL et al., 2012)", "previouslyFormattedCitation" : "(HALL et al., 2012)" }, "properties" : { "noteIndex" : 0 }, "schema" : "https://github.com/citation-style-language/schema/raw/master/csl-citation.json" }</w:instrText>
            </w:r>
            <w:r>
              <w:rPr>
                <w:lang w:val="en-US"/>
              </w:rPr>
              <w:fldChar w:fldCharType="separate"/>
            </w:r>
            <w:r w:rsidRPr="00BB6101">
              <w:rPr>
                <w:noProof/>
                <w:lang w:val="en-US"/>
              </w:rPr>
              <w:t>(HALL et al., 2012)</w:t>
            </w:r>
            <w:r>
              <w:rPr>
                <w:lang w:val="en-US"/>
              </w:rPr>
              <w:fldChar w:fldCharType="end"/>
            </w:r>
          </w:p>
        </w:tc>
        <w:tc>
          <w:tcPr>
            <w:tcW w:w="3969" w:type="dxa"/>
          </w:tcPr>
          <w:p w14:paraId="3BD20AE0" w14:textId="77777777" w:rsidR="004A3A2A" w:rsidRPr="00BB6101" w:rsidRDefault="004A3A2A" w:rsidP="00B75370">
            <w:pPr>
              <w:ind w:firstLine="0"/>
              <w:rPr>
                <w:lang w:val="en-US"/>
              </w:rPr>
            </w:pPr>
            <w:r w:rsidRPr="00BB6101">
              <w:rPr>
                <w:lang w:val="en-US"/>
              </w:rPr>
              <w:t>Info-Gap</w:t>
            </w:r>
          </w:p>
        </w:tc>
        <w:tc>
          <w:tcPr>
            <w:tcW w:w="2835" w:type="dxa"/>
          </w:tcPr>
          <w:p w14:paraId="03F81A08" w14:textId="081BB196" w:rsidR="004A3A2A" w:rsidRPr="00BB6101" w:rsidRDefault="008B027A" w:rsidP="00B75370">
            <w:pPr>
              <w:ind w:firstLine="0"/>
              <w:rPr>
                <w:lang w:val="en-US"/>
              </w:rPr>
            </w:pPr>
            <w:r>
              <w:rPr>
                <w:lang w:val="en-US"/>
              </w:rPr>
              <w:t>Climate Policy Making</w:t>
            </w:r>
          </w:p>
        </w:tc>
      </w:tr>
      <w:tr w:rsidR="004A3A2A" w:rsidRPr="00DE50C0" w14:paraId="026545EE" w14:textId="77777777" w:rsidTr="008B027A">
        <w:tc>
          <w:tcPr>
            <w:tcW w:w="2263" w:type="dxa"/>
          </w:tcPr>
          <w:p w14:paraId="2D6A435D" w14:textId="77777777" w:rsidR="004A3A2A" w:rsidRPr="00BB6101" w:rsidRDefault="004A3A2A" w:rsidP="00B75370">
            <w:pPr>
              <w:ind w:firstLine="0"/>
              <w:rPr>
                <w:lang w:val="en-US"/>
              </w:rPr>
            </w:pPr>
            <w:r>
              <w:rPr>
                <w:lang w:val="en-US"/>
              </w:rPr>
              <w:fldChar w:fldCharType="begin" w:fldLock="1"/>
            </w:r>
            <w:r>
              <w:rPr>
                <w:lang w:val="en-US"/>
              </w:rPr>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POPPER; BANKES, 2003)", "plainTextFormattedCitation" : "(LEMPERT; POPPER; BANKES, 2003)", "previouslyFormattedCitation" : "(LEMPERT; POPPER; BANKES, 2003)" }, "properties" : { "noteIndex" : 0 }, "schema" : "https://github.com/citation-style-language/schema/raw/master/csl-citation.json" }</w:instrText>
            </w:r>
            <w:r>
              <w:rPr>
                <w:lang w:val="en-US"/>
              </w:rPr>
              <w:fldChar w:fldCharType="separate"/>
            </w:r>
            <w:r w:rsidRPr="00BB6101">
              <w:rPr>
                <w:noProof/>
                <w:lang w:val="en-US"/>
              </w:rPr>
              <w:t>(LEMPERT; POPPER; BANKES, 2003)</w:t>
            </w:r>
            <w:r>
              <w:rPr>
                <w:lang w:val="en-US"/>
              </w:rPr>
              <w:fldChar w:fldCharType="end"/>
            </w:r>
          </w:p>
        </w:tc>
        <w:tc>
          <w:tcPr>
            <w:tcW w:w="3969" w:type="dxa"/>
          </w:tcPr>
          <w:p w14:paraId="60A70859" w14:textId="77777777" w:rsidR="004A3A2A" w:rsidRPr="006403DE" w:rsidRDefault="004A3A2A" w:rsidP="00B75370">
            <w:pPr>
              <w:ind w:firstLine="0"/>
              <w:rPr>
                <w:lang w:val="en-US"/>
              </w:rPr>
            </w:pPr>
            <w:r w:rsidRPr="006403DE">
              <w:rPr>
                <w:lang w:val="en-US"/>
              </w:rPr>
              <w:t>Scenario Planning and “Predict-Then-Act” Approaches</w:t>
            </w:r>
          </w:p>
        </w:tc>
        <w:tc>
          <w:tcPr>
            <w:tcW w:w="2835" w:type="dxa"/>
          </w:tcPr>
          <w:p w14:paraId="02F815B4" w14:textId="77777777" w:rsidR="004A3A2A" w:rsidRPr="00DE50C0" w:rsidRDefault="004A3A2A" w:rsidP="00B75370">
            <w:pPr>
              <w:ind w:firstLine="0"/>
            </w:pPr>
            <w:r>
              <w:t>Long Term Policy Analysis</w:t>
            </w:r>
          </w:p>
        </w:tc>
      </w:tr>
      <w:tr w:rsidR="004A3A2A" w:rsidRPr="008E1672" w14:paraId="4B10B29D" w14:textId="77777777" w:rsidTr="008B027A">
        <w:tc>
          <w:tcPr>
            <w:tcW w:w="2263" w:type="dxa"/>
          </w:tcPr>
          <w:p w14:paraId="02385D09" w14:textId="77777777" w:rsidR="004A3A2A" w:rsidRPr="00BB6101" w:rsidRDefault="004A3A2A" w:rsidP="00B75370">
            <w:pPr>
              <w:ind w:firstLine="0"/>
              <w:rPr>
                <w:lang w:val="en-US"/>
              </w:rPr>
            </w:pPr>
            <w:r>
              <w:rPr>
                <w:lang w:val="en-US"/>
              </w:rPr>
              <w:fldChar w:fldCharType="begin" w:fldLock="1"/>
            </w:r>
            <w:r>
              <w:rPr>
                <w:lang w:val="en-US"/>
              </w:rPr>
              <w:instrText>ADDIN CSL_CITATION { "citationItems" : [ { "id" : "ITEM-1", "itemData" : { "DOI" : "10.1111/j.1539-6924.2007.00940.x", "ISBN" : "02724332", "ISSN" : "02724332", "PMID" : "17958508", "abstract" : "Many commentators have suggested the need for new decision analysis approaches to better manage systems with deeply uncertain, poorly characterized risks. Most notably, policy challenges such as abrupt climate change involve potential nonlinear or threshold responses where both the triggering level and subsequent system response are poorly understood. This study uses a simple computer simulation model to compare several alternative frameworks for decision making under uncertainty -- optimal expected utility, the precautionary principle, and three different approaches to robust decision making -- for addressing the challenge of adding pollution to a lake without triggering unwanted and potentially irreversible eutrophication. The three robust decision approaches -- trading some optimal performance for less sensitivity to assumptions, satisficing over a wide range of futures, and keeping options open -- are found to identify similar strategies as the most robust choice. This study also suggests that these robust decision approaches offer a quantitative, decision analytic framework that captures the spirit of the precautionary principle while addressing some of its shortcomings. Finally, this study finds that robust strategies may be preferable to optimum strategies when the uncertainty is sufficiently deep and the set of alternative policy options is sufficiently rich.", "author" : [ { "dropping-particle" : "", "family" : "Lempert", "given" : "Robert J.", "non-dropping-particle" : "", "parse-names" : false, "suffix" : "" }, { "dropping-particle" : "", "family" : "Collins", "given" : "Myles T.", "non-dropping-particle" : "", "parse-names" : false, "suffix" : "" } ], "container-title" : "Risk Analysis", "id" : "ITEM-1", "issue" : "4", "issued" : { "date-parts" : [ [ "2007" ] ] }, "page" : "1009-1026", "title" : "Managing the risk of uncertain threshold responses: Comparison of robust, optimum, and precautionary approaches", "type" : "article-journal", "volume" : "27" }, "uris" : [ "http://www.mendeley.com/documents/?uuid=8ba7beae-d914-4d85-b1a6-9c8bb86ac4b6" ] } ], "mendeley" : { "formattedCitation" : "(LEMPERT; COLLINS, 2007)", "plainTextFormattedCitation" : "(LEMPERT; COLLINS, 2007)", "previouslyFormattedCitation" : "(LEMPERT; COLLINS, 2007)" }, "properties" : { "noteIndex" : 0 }, "schema" : "https://github.com/citation-style-language/schema/raw/master/csl-citation.json" }</w:instrText>
            </w:r>
            <w:r>
              <w:rPr>
                <w:lang w:val="en-US"/>
              </w:rPr>
              <w:fldChar w:fldCharType="separate"/>
            </w:r>
            <w:r w:rsidRPr="00BB6101">
              <w:rPr>
                <w:noProof/>
                <w:lang w:val="en-US"/>
              </w:rPr>
              <w:t>(LEMPERT; COLLINS, 2007)</w:t>
            </w:r>
            <w:r>
              <w:rPr>
                <w:lang w:val="en-US"/>
              </w:rPr>
              <w:fldChar w:fldCharType="end"/>
            </w:r>
          </w:p>
        </w:tc>
        <w:tc>
          <w:tcPr>
            <w:tcW w:w="3969" w:type="dxa"/>
          </w:tcPr>
          <w:p w14:paraId="4755D4C4" w14:textId="77777777" w:rsidR="004A3A2A" w:rsidRPr="006403DE" w:rsidRDefault="004A3A2A" w:rsidP="00B75370">
            <w:pPr>
              <w:ind w:firstLine="0"/>
              <w:rPr>
                <w:lang w:val="en-US"/>
              </w:rPr>
            </w:pPr>
            <w:r>
              <w:rPr>
                <w:lang w:val="en-US"/>
              </w:rPr>
              <w:t>Optimal Expected Utility, Precautionary Approach</w:t>
            </w:r>
          </w:p>
        </w:tc>
        <w:tc>
          <w:tcPr>
            <w:tcW w:w="2835" w:type="dxa"/>
          </w:tcPr>
          <w:p w14:paraId="42D045C0" w14:textId="77777777" w:rsidR="004A3A2A" w:rsidRPr="006403DE" w:rsidRDefault="004A3A2A" w:rsidP="00B75370">
            <w:pPr>
              <w:ind w:firstLine="0"/>
              <w:rPr>
                <w:lang w:val="en-US"/>
              </w:rPr>
            </w:pPr>
            <w:r>
              <w:rPr>
                <w:lang w:val="en-US"/>
              </w:rPr>
              <w:t>Decision Making Under Deep Uncertainty</w:t>
            </w:r>
          </w:p>
        </w:tc>
      </w:tr>
      <w:tr w:rsidR="004A3A2A" w:rsidRPr="006403DE" w14:paraId="0BD8A50E" w14:textId="77777777" w:rsidTr="008B027A">
        <w:tc>
          <w:tcPr>
            <w:tcW w:w="2263" w:type="dxa"/>
          </w:tcPr>
          <w:p w14:paraId="5AA0FF09" w14:textId="77777777" w:rsidR="004A3A2A" w:rsidRDefault="004A3A2A" w:rsidP="00B75370">
            <w:pPr>
              <w:ind w:firstLine="0"/>
              <w:rPr>
                <w:lang w:val="en-US"/>
              </w:rPr>
            </w:pPr>
            <w:r>
              <w:rPr>
                <w:lang w:val="en-US"/>
              </w:rPr>
              <w:fldChar w:fldCharType="begin" w:fldLock="1"/>
            </w:r>
            <w:r>
              <w:rPr>
                <w:lang w:val="en-US"/>
              </w:rPr>
              <w:instrText>ADDIN CSL_CITATION { "citationItems" : [ { "id" : "ITEM-1", "itemData" : { "DOI" : "10.1016/j.ecolecon.2015.12.006", "ISBN" : "0956-2478", "ISSN" : "09218009", "abstract" : "Applying standard decision-making processes such as cost-benefit analysis in an area of high uncertainty such as climate change adaptation is challenging. While the costs of adaptation might be observable and immediate, the benefits are often uncertain. The limitations of traditional decision-making processes in the context of adaptation decisions are recognised, and so-called robust approaches are increasingly explored in the literature. Robust approaches select projects that meet their purpose across a variety of futures by integrating a wide range of climate scenarios, and are thus particularly suited for deep uncertainty. We review real option analysis, portfolio analysis, robust-decision making and no/low regret options as well as reduced decision-making time horizons, describing the underlying concepts and highlighting a number of applications. We discuss the limitations of robust decision-making processes to identify which ones may prove most promising as adaptation planning becomes increasingly critical; namely those that provide a compromise between a meaningful analysis and simple implementation. We introduce a simple framework identifying which method is suited for which application. We conclude that the 'robust decision making' method offers the most potential in adaptation appraisal as it can be applied with various degrees of complexity and to a wide range of options.", "author" : [ { "dropping-particle" : "", "family" : "Dittrich", "given" : "Ruth", "non-dropping-particle" : "", "parse-names" : false, "suffix" : "" }, { "dropping-particle" : "", "family" : "Wreford", "given" : "Anita", "non-dropping-particle" : "", "parse-names" : false, "suffix" : "" }, { "dropping-particle" : "", "family" : "Moran", "given" : "Dominic", "non-dropping-particle" : "", "parse-names" : false, "suffix" : "" } ], "container-title" : "Ecological Economics", "id" : "ITEM-1", "issued" : { "date-parts" : [ [ "2016" ] ] }, "page" : "79-89", "publisher" : "Elsevier B.V.", "title" : "A survey of decision-making approaches for climate change adaptation: Are robust methods the way forward?", "type" : "article-journal", "volume" : "122" }, "uris" : [ "http://www.mendeley.com/documents/?uuid=4d5b95a7-57ff-47ec-97bb-5bbfd5b4b4fa" ] } ], "mendeley" : { "formattedCitation" : "(DITTRICH; WREFORD; MORAN, 2016)", "plainTextFormattedCitation" : "(DITTRICH; WREFORD; MORAN, 2016)", "previouslyFormattedCitation" : "(DITTRICH; WREFORD; MORAN, 2016)" }, "properties" : { "noteIndex" : 0 }, "schema" : "https://github.com/citation-style-language/schema/raw/master/csl-citation.json" }</w:instrText>
            </w:r>
            <w:r>
              <w:rPr>
                <w:lang w:val="en-US"/>
              </w:rPr>
              <w:fldChar w:fldCharType="separate"/>
            </w:r>
            <w:r w:rsidRPr="00423C4C">
              <w:rPr>
                <w:noProof/>
                <w:lang w:val="en-US"/>
              </w:rPr>
              <w:t>(DITTRICH; WREFORD; MORAN, 2016)</w:t>
            </w:r>
            <w:r>
              <w:rPr>
                <w:lang w:val="en-US"/>
              </w:rPr>
              <w:fldChar w:fldCharType="end"/>
            </w:r>
          </w:p>
        </w:tc>
        <w:tc>
          <w:tcPr>
            <w:tcW w:w="3969" w:type="dxa"/>
          </w:tcPr>
          <w:p w14:paraId="6D64D97A" w14:textId="77777777" w:rsidR="004A3A2A" w:rsidRDefault="004A3A2A" w:rsidP="00B75370">
            <w:pPr>
              <w:ind w:firstLine="0"/>
              <w:rPr>
                <w:lang w:val="en-US"/>
              </w:rPr>
            </w:pPr>
            <w:r>
              <w:rPr>
                <w:lang w:val="en-US"/>
              </w:rPr>
              <w:t>Cost-Benefit Analysis, Cost-Effectiveness Analysis, Multi-Creteria Analysis</w:t>
            </w:r>
          </w:p>
          <w:p w14:paraId="50F81C06" w14:textId="77777777" w:rsidR="004A3A2A" w:rsidRDefault="004A3A2A" w:rsidP="00B75370">
            <w:pPr>
              <w:ind w:firstLine="0"/>
              <w:rPr>
                <w:lang w:val="en-US"/>
              </w:rPr>
            </w:pPr>
            <w:r>
              <w:rPr>
                <w:lang w:val="en-US"/>
              </w:rPr>
              <w:t>Portfolio Analysis</w:t>
            </w:r>
          </w:p>
          <w:p w14:paraId="5957F203" w14:textId="77777777" w:rsidR="004A3A2A" w:rsidRDefault="004A3A2A" w:rsidP="00B75370">
            <w:pPr>
              <w:ind w:firstLine="0"/>
              <w:rPr>
                <w:lang w:val="en-US"/>
              </w:rPr>
            </w:pPr>
            <w:r>
              <w:rPr>
                <w:lang w:val="en-US"/>
              </w:rPr>
              <w:t>Real Option Analysis</w:t>
            </w:r>
          </w:p>
        </w:tc>
        <w:tc>
          <w:tcPr>
            <w:tcW w:w="2835" w:type="dxa"/>
          </w:tcPr>
          <w:p w14:paraId="1DEC4325" w14:textId="77777777" w:rsidR="004A3A2A" w:rsidRPr="006403DE" w:rsidRDefault="004A3A2A" w:rsidP="00B75370">
            <w:pPr>
              <w:ind w:firstLine="0"/>
              <w:rPr>
                <w:lang w:val="en-US"/>
              </w:rPr>
            </w:pPr>
            <w:r>
              <w:rPr>
                <w:lang w:val="en-US"/>
              </w:rPr>
              <w:t>Climate Change Adaptation</w:t>
            </w:r>
          </w:p>
        </w:tc>
      </w:tr>
      <w:tr w:rsidR="004A3A2A" w:rsidRPr="006403DE" w14:paraId="6642313D" w14:textId="77777777" w:rsidTr="008B027A">
        <w:tc>
          <w:tcPr>
            <w:tcW w:w="2263" w:type="dxa"/>
          </w:tcPr>
          <w:p w14:paraId="1140CFEC" w14:textId="77777777" w:rsidR="004A3A2A" w:rsidRDefault="004A3A2A" w:rsidP="00B75370">
            <w:pPr>
              <w:ind w:firstLine="0"/>
              <w:rPr>
                <w:lang w:val="en-US"/>
              </w:rPr>
            </w:pPr>
            <w:r>
              <w:lastRenderedPageBreak/>
              <w:fldChar w:fldCharType="begin" w:fldLock="1"/>
            </w:r>
            <w:r>
              <w:instrText>ADDIN CSL_CITATION { "citationItems" : [ { "id" : "ITEM-1", "itemData" : { "DOI" : "10.1061/(ASCE)WR.1943-5452.0000626", "ISBN" : "0733-9496", "ISSN" : "0733-9496", "abstract" : "In many planning problems, planners face major challenges in coping with uncertain and changing physical conditions, and rapid unpredictable socioeconomic development. How should society prepare itself for this confluence of uncertainty? Given the presence of irreducible uncertainties, there is no straightforward answer to this question. Effective decisions must be made under unavoidable uncertainty (Dessai et al. 2009; Lempert et al. 2003). In recent years, this has been labeled as decision making under deep uncertainty. Deep uncertainty means that the various parties to a decision do not know or cannot agree on the system and its boundaries; the outcomes of interest and their relative importance; the prior probability distribution for uncertain inputs to the system (Lempert et al. 2003; Walker et al. 2013); or decisions are made over time in dynamic interaction with the system and cannot be considered independently (Haasnoot et al. 2013a, b; Hallegatte et al. 2012). From a decision analytic point of view, this implies that there are a large number of plausible alternative models, alternative sets of weights to assign to the different outcomes of interest, different sets of inputs for the uncertain model parameters, and different (sequences of) candidate solutions (Kwakkel et al. 2010).", "author" : [ { "dropping-particle" : "", "family" : "Kwakkel", "given" : "J", "non-dropping-particle" : "", "parse-names" : false, "suffix" : "" }, { "dropping-particle" : "", "family" : "Walker", "given" : "W", "non-dropping-particle" : "", "parse-names" : false, "suffix" : "" }, { "dropping-particle" : "", "family" : "Haasnoot", "given" : "M", "non-dropping-particle" : "", "parse-names" : false, "suffix" : "" } ], "container-title" : "Journal of Water Resources Planning and Management", "id" : "ITEM-1", "issue" : "3", "issued" : { "date-parts" : [ [ "2016" ] ] }, "page" : "1816001", "title" : "Coping with the Wickedness of Public Policy Problems: Approaches for Decision Making under Deep Uncertainty", "type" : "article-journal", "volume" : "142" }, "uris" : [ "http://www.mendeley.com/documents/?uuid=8309efad-2edd-49f5-9383-c9f50a6bcc90" ] } ], "mendeley" : { "formattedCitation" : "(KWAKKEL; WALKER; HAASNOOT, 2016)", "plainTextFormattedCitation" : "(KWAKKEL; WALKER; HAASNOOT, 2016)", "previouslyFormattedCitation" : "(KWAKKEL; WALKER; HAASNOOT, 2016)" }, "properties" : { "noteIndex" : 0 }, "schema" : "https://github.com/citation-style-language/schema/raw/master/csl-citation.json" }</w:instrText>
            </w:r>
            <w:r>
              <w:fldChar w:fldCharType="separate"/>
            </w:r>
            <w:r w:rsidRPr="004E546A">
              <w:rPr>
                <w:noProof/>
              </w:rPr>
              <w:t>(KWAKKEL; WALKER; HAASNOOT, 2016)</w:t>
            </w:r>
            <w:r>
              <w:fldChar w:fldCharType="end"/>
            </w:r>
          </w:p>
        </w:tc>
        <w:tc>
          <w:tcPr>
            <w:tcW w:w="3969" w:type="dxa"/>
          </w:tcPr>
          <w:p w14:paraId="7E754F4C" w14:textId="77777777" w:rsidR="004A3A2A" w:rsidRDefault="004A3A2A" w:rsidP="00B75370">
            <w:pPr>
              <w:ind w:firstLine="0"/>
              <w:rPr>
                <w:lang w:val="en-US"/>
              </w:rPr>
            </w:pPr>
            <w:r w:rsidRPr="00BB6101">
              <w:rPr>
                <w:lang w:val="en-US"/>
              </w:rPr>
              <w:t>Dynamic Adaptive Policy Pathways</w:t>
            </w:r>
          </w:p>
        </w:tc>
        <w:tc>
          <w:tcPr>
            <w:tcW w:w="2835" w:type="dxa"/>
          </w:tcPr>
          <w:p w14:paraId="75700A25" w14:textId="77777777" w:rsidR="004A3A2A" w:rsidRPr="006403DE" w:rsidRDefault="004A3A2A" w:rsidP="00B75370">
            <w:pPr>
              <w:ind w:firstLine="0"/>
              <w:rPr>
                <w:lang w:val="en-US"/>
              </w:rPr>
            </w:pPr>
            <w:r>
              <w:rPr>
                <w:lang w:val="en-US"/>
              </w:rPr>
              <w:t>Public Policy Problems</w:t>
            </w:r>
          </w:p>
        </w:tc>
      </w:tr>
    </w:tbl>
    <w:p w14:paraId="1467DE7C" w14:textId="77777777" w:rsidR="004A3A2A" w:rsidRPr="006403DE" w:rsidRDefault="004A3A2A" w:rsidP="004A3A2A">
      <w:pPr>
        <w:rPr>
          <w:lang w:val="en-US"/>
        </w:rPr>
      </w:pPr>
    </w:p>
    <w:p w14:paraId="6FCEEF0B" w14:textId="77777777" w:rsidR="004A3A2A" w:rsidRPr="006403DE" w:rsidRDefault="004A3A2A" w:rsidP="004A3A2A">
      <w:pPr>
        <w:rPr>
          <w:lang w:val="en-US"/>
        </w:rPr>
      </w:pPr>
    </w:p>
    <w:p w14:paraId="70B57B72" w14:textId="77777777" w:rsidR="004A3A2A" w:rsidRPr="00366067" w:rsidRDefault="004A3A2A" w:rsidP="004A3A2A">
      <w:r w:rsidRPr="00366067">
        <w:t>Outra Abordagem: Info-Gap – Bem-Haim: Tem artigo fazendo comparação.</w:t>
      </w:r>
    </w:p>
    <w:p w14:paraId="7D4DA764" w14:textId="77777777" w:rsidR="004A3A2A" w:rsidRPr="00366067" w:rsidRDefault="004A3A2A" w:rsidP="004A3A2A"/>
    <w:p w14:paraId="271BA596" w14:textId="77777777" w:rsidR="004A3A2A" w:rsidRPr="00AA6EBF" w:rsidRDefault="004A3A2A" w:rsidP="004A3A2A">
      <w:pPr>
        <w:rPr>
          <w:lang w:val="en-US"/>
        </w:rPr>
      </w:pPr>
      <w:r w:rsidRPr="00DF6545">
        <w:rPr>
          <w:lang w:val="en-US"/>
        </w:rPr>
        <w:t>Hall et al</w:t>
      </w:r>
      <w:r>
        <w:rPr>
          <w:lang w:val="en-US"/>
        </w:rPr>
        <w:t>.</w:t>
      </w:r>
      <w:r w:rsidRPr="00DF6545">
        <w:rPr>
          <w:lang w:val="en-US"/>
        </w:rPr>
        <w:t xml:space="preserve"> </w:t>
      </w:r>
      <w:r>
        <w:fldChar w:fldCharType="begin" w:fldLock="1"/>
      </w:r>
      <w:r>
        <w:rPr>
          <w:lang w:val="en-US"/>
        </w:rPr>
        <w:instrText>ADDIN CSL_CITATION { "citationItems" : [ { "id" : "ITEM-1", "itemData" : { "DOI" : "10.1111/j.1539-6924.2012.01802.x", "ISBN" : "1539-6924 (Electronic)\\r0272-4332 (Linking)", "ISSN" : "02724332", "PMID" : "22519664", "abstract" : "This study compares two widely used approaches for robustness analysis of decision problems: the info-gap method originally developed by Ben-Haim and the robust decision making (RDM) approach originally developed by Lempert, Popper, and Bankes. The study uses each approach to evaluate alternative paths for climate-altering greenhouse gas emissions given the potential for nonlinear threshold responses in the climate system, significant uncertainty about such a threshold response and a variety of other key parameters, as well as the ability to learn about any threshold responses over time. Info-gap and RDM share many similarities. Both represent uncertainty as sets of multiple plausible futures, and both seek to identify robust strategies whose performance is insensitive to uncertainties. Yet they also exhibit important differences, as they arrange their analyses in different orders, treat losses and gains in different ways, and take different approaches to imprecise probabilistic information. The study finds that the two approaches reach similar but not identical policy recommendations and that their differing attributes raise important questions about their appropriate roles in decision support applications. The comparison not only improves understanding of these specific methods, it also suggests some broader insights into robustness approaches and a framework for comparing them.", "author" : [ { "dropping-particle" : "", "fam</w:instrText>
      </w:r>
      <w:r w:rsidRPr="00AA6EBF">
        <w:rPr>
          <w:lang w:val="en-US"/>
        </w:rPr>
        <w:instrText>ily" : "Hall", "given" : "Jim W.", "non-dropping-particle" : "", "parse-names" : false, "suffix" : "" }, { "dropping-particle" : "", "family" : "Lempert", "given" : "Robert J.", "non-dropping-particle" : "", "parse-names" : false, "suffix" : "" }, { "dropping-particle" : "", "family" : "Keller", "given" : "Klaus", "non-dropping-particle" : "", "parse-names" : false, "suffix" : "" }, { "dropping-particle" : "", "family" : "Hackbarth", "given" : "Andrew", "non-dropping-particle" : "", "parse-names" : false, "suffix" : "" }, { "dropping-particle" : "", "family" : "Mijere", "given" : "Christophe", "non-dropping-particle" : "", "parse-names" : false, "suffix" : "" }, { "dropping-particle" : "", "family" : "Mcinerney", "given" : "David J.", "non-dropping-particle" : "", "parse-names" : false, "suffix" : "" } ], "container-title" : "Risk Analysis", "id" : "ITEM-1", "issue" : "10", "issued" : { "date-parts" : [ [ "2012" ] ] }, "page" : "1657-1672", "title" : "Robust Climate Policies Under Uncertainty: A Comparison of Robust Decision Making and Info-Gap Methods", "type" : "article-journal", "volume" : "32" }, "suppress-author" : 1, "uris" : [ "http://www.mendeley.com/documents/?uuid=26d3abd2-e487-4410-ba78-e5d64543f85f" ] } ], "mendeley" : { "formattedCitation" : "(2012)", "plainTextFormattedCitation" : "(2012)", "previouslyFormattedCitation" : "(2012)" }, "properties" : { "noteIndex" : 0 }, "schema" : "https://github.com/citation-style-language/schema/raw/master/csl-citation.json" }</w:instrText>
      </w:r>
      <w:r>
        <w:fldChar w:fldCharType="separate"/>
      </w:r>
      <w:r w:rsidRPr="00AA6EBF">
        <w:rPr>
          <w:noProof/>
          <w:lang w:val="en-US"/>
        </w:rPr>
        <w:t>(2012)</w:t>
      </w:r>
      <w:r>
        <w:fldChar w:fldCharType="end"/>
      </w:r>
      <w:r w:rsidRPr="00AA6EBF">
        <w:rPr>
          <w:lang w:val="en-US"/>
        </w:rPr>
        <w:t xml:space="preserve"> comparam o método RDM e o Método Info-Gap analisando um mesmo caso usando os dois métodos, observando que os resultados obtidos por ambos é similar.</w:t>
      </w:r>
    </w:p>
    <w:p w14:paraId="6AAC2183" w14:textId="77777777" w:rsidR="004A3A2A" w:rsidRPr="00AA6EBF" w:rsidRDefault="004A3A2A" w:rsidP="004A3A2A">
      <w:pPr>
        <w:rPr>
          <w:lang w:val="en-US"/>
        </w:rPr>
      </w:pPr>
    </w:p>
    <w:p w14:paraId="688E9D5E" w14:textId="77777777" w:rsidR="004A3A2A" w:rsidRDefault="004A3A2A" w:rsidP="004A3A2A">
      <w:r w:rsidRPr="00DF6545">
        <w:t>O RDM requer uma série de decis</w:t>
      </w:r>
      <w:r>
        <w:t xml:space="preserve">ões para a realização da análise, incluindo: as estratégias iniciais a serem consideradas na análise, um critério de performance absoluto ou baseado em “Arrependimento”, os valores que constituem um nível aceitável de performance, e a escolha dos cenários que melhor caracterizam as vulnerabilidades das estratégias em consideração (dentre aqueles sugeridos pelos algoritmos). </w:t>
      </w:r>
      <w:r>
        <w:fldChar w:fldCharType="begin" w:fldLock="1"/>
      </w:r>
      <w:r>
        <w:instrText>ADDIN CSL_CITATION { "citationItems" : [ { "id" : "ITEM-1", "itemData" : { "DOI" : "10.1111/j.1539-6924.2012.01802.x", "ISBN" : "1539-6924 (Electronic)\\r0272-4332 (Linking)", "ISSN" : "02724332", "PMID" : "22519664", "abstract" : "This study compares two widely used approaches for robustness analysis of decision problems: the info-gap method originally developed by Ben-Haim and the robust decision making (RDM) approach originally developed by Lempert, Popper, and Bankes. The study uses each approach to evaluate alternative paths for climate-altering greenhouse gas emissions given the potential for nonlinear threshold responses in the climate system, significant uncertainty about such a threshold response and a variety of other key parameters, as well as the ability to learn about any threshold responses over time. Info-gap and RDM share many similarities. Both represent uncertainty as sets of multiple plausible futures, and both seek to identify robust strategies whose performance is insensitive to uncertainties. Yet they also exhibit important differences, as they arrange their analyses in different orders, treat losses and gains in different ways, and take different approaches to imprecise probabilistic information. The study finds that the two approaches reach similar but not identical policy recommendations and that their differing attributes raise important questions about their appropriate roles in decision support applications. The comparison not only improves understanding of these specific methods, it also suggests some broader insights into robustness approaches and a framework for comparing them.", "author" : [ { "dropping-particle" : "", "family" : "Hall", "given" : "Jim W.", "non-dropping-particle" : "", "parse-names" : false, "suffix" : "" }, { "dropping-particle" : "", "family" : "Lempert", "given" : "Robert J.", "non-dropping-particle" : "", "parse-names" : false, "suffix" : "" }, { "dropping-particle" : "", "family" : "Keller", "given" : "Klaus", "non-dropping-particle" : "", "parse-names" : false, "suffix" : "" }, { "dropping-particle" : "", "family" : "Hackbarth", "given" : "Andrew", "non-dropping-particle" : "", "parse-names" : false, "suffix" : "" }, { "dropping-particle" : "", "family" : "Mijere", "given" : "Christophe", "non-dropping-particle" : "", "parse-names" : false, "suffix" : "" }, { "dropping-particle" : "", "family" : "Mcinerney", "given" : "David J.", "non-dropping-particle" : "", "parse-names" : false, "suffix" : "" } ], "container-title" : "Risk Analysis", "id" : "ITEM-1", "issue" : "10", "issued" : { "date-parts" : [ [ "2012" ] ] }, "page" : "1657-1672", "title" : "Robust Climate Policies Under Uncertainty: A Comparison of Robust Decision Making and Info-Gap Methods", "type" : "article-journal", "volume" : "32" }, "uris" : [ "http://www.mendeley.com/documents/?uuid=26d3abd2-e487-4410-ba78-e5d64543f85f" ] } ], "mendeley" : { "formattedCitation" : "(HALL et al., 2012)", "plainTextFormattedCitation" : "(HALL et al., 2012)", "previouslyFormattedCitation" : "(HALL et al., 2012)" }, "properties" : { "noteIndex" : 0 }, "schema" : "https://github.com/citation-style-language/schema/raw/master/csl-citation.json" }</w:instrText>
      </w:r>
      <w:r>
        <w:fldChar w:fldCharType="separate"/>
      </w:r>
      <w:r w:rsidRPr="0062663B">
        <w:rPr>
          <w:noProof/>
        </w:rPr>
        <w:t>(HALL et al., 2012)</w:t>
      </w:r>
      <w:r>
        <w:fldChar w:fldCharType="end"/>
      </w:r>
      <w:r>
        <w:t>.</w:t>
      </w:r>
    </w:p>
    <w:p w14:paraId="423805E0" w14:textId="77777777" w:rsidR="004A3A2A" w:rsidRDefault="004A3A2A" w:rsidP="004A3A2A"/>
    <w:p w14:paraId="7A463D56" w14:textId="77777777" w:rsidR="004A3A2A" w:rsidRDefault="004A3A2A" w:rsidP="004A3A2A">
      <w:r w:rsidRPr="00375FF0">
        <w:t xml:space="preserve">Ao comparar os dois métodos usando um exemplo prático, Hall et al. </w:t>
      </w:r>
      <w:r>
        <w:fldChar w:fldCharType="begin" w:fldLock="1"/>
      </w:r>
      <w:r w:rsidRPr="00375FF0">
        <w:instrText>ADDIN CSL_CITATION { "citationItems" : [ { "id" : "ITEM-1", "itemData" : { "DOI" : "10.1111/j.1539-6924.2012.01802.x", "ISBN" : "1539-6924 (Electronic)\\r0272-4332 (Linking)", "ISSN" : "02724332", "PMID" : "22519664", "abstract" : "This study compares two widely used approaches for robustness analysis of decision problems: the info-gap method originally developed by Ben-Haim and the robust decision making (RDM) approach originally developed by Lempert, Popper, and Bankes. The study uses each approach to evaluate alternative paths for climate-altering greenhouse gas emissions given the potential for nonlinear threshold responses in the climate system, significant uncertainty about such a threshold response and a variety of other key parameters, as well as the ability to learn about any threshold responses over time. Info-gap and RDM share many similarities. Both represent uncertainty as sets of multiple plausible futures, and both seek to identify robust strategies whose performance is insensitive to uncertainties. Yet they also exhibit important differences, as they arrange their analyses in different orders, treat losses and gains in different ways, and take different approaches to imprecise probabilistic information. The study finds that the two approaches reach similar but not identical policy recommendations and that their differing attributes raise important questions about their appropriate roles in decision support applications. The comparison not only improves understanding of these specific methods, it also suggests some broader insights into robustness approaches and a framework for comparing them.", "author" : [ { "dropping-particle" : "", "family" : "Hall", "given" : "Jim W.", "non-dropping-particle" : "", "parse-names" : false, "suffix" : "" }, { "dropping-particle" : "", "family" : "Lempert", "given" : "Robert J.", "non-dropping-particle" : "", "parse-names" : false, "suffix" : "" }, { "dropping-particle" : "", "family" : "Keller", "given" : "Klaus", "non-dropping-particle" : "", "parse-names" : false, "suffix" : "" }, { "dropping-particle" : "", "family" : "Hackbarth", "given" : "Andrew", "non-dropping-particle" : "", "parse-names" : false, "suffix" : "" }, { "dropping-particle" : "", "family" : "Mijere", "given" : "Christophe", "non-dropping-particle" : "", "parse-names" : false, "suffix" : "" }, { "dropping-particle" : "", "family" : "Mcinerney", "given" : "David J.", "non-dropping-particle" : "", "parse-names" : false, "suffix" : "" } ], "container-title" : "Risk Analysis", "id" : "ITEM-1", "issue" : "10", "issued" : { "date-parts" : [ [ "2012" ] ] }, "page" : "1657-1672", "title" : "Robust Climate Policies Under Uncertainty: A Comparison of Robust Decision Making and Info-Gap Methods", "type" : "article-journal", "volume" : "32" }, "suppress-author" : 1, "uris" : [ "http://www.mendeley.com/documents/?uuid=26d3abd2-e487-4410-ba78-e5d64543f85f" ] } ], "mendeley" : { "formattedCitation" : "(2012)", "plainTextFormattedCitation" : "(2012)", "previouslyFormattedCitation" : "(2012)" }, "properties" : { "noteIndex" : 0 }, "schema" : "https://github.com/citation-style-language/schema/raw/master/csl-citation.json" }</w:instrText>
      </w:r>
      <w:r>
        <w:fldChar w:fldCharType="separate"/>
      </w:r>
      <w:r w:rsidRPr="00375FF0">
        <w:rPr>
          <w:noProof/>
        </w:rPr>
        <w:t>(2012)</w:t>
      </w:r>
      <w:r>
        <w:fldChar w:fldCharType="end"/>
      </w:r>
      <w:r>
        <w:t xml:space="preserve"> sugerem que esta seria uma maneira adequada de comparar abordagens de tomada de decisão robusta.</w:t>
      </w:r>
    </w:p>
    <w:p w14:paraId="73ABF9B6" w14:textId="77777777" w:rsidR="004A3A2A" w:rsidRDefault="004A3A2A" w:rsidP="004A3A2A"/>
    <w:p w14:paraId="2797A37E" w14:textId="77777777" w:rsidR="004A3A2A" w:rsidRDefault="004A3A2A" w:rsidP="004A3A2A"/>
    <w:p w14:paraId="7F67F3A8" w14:textId="77777777" w:rsidR="004A3A2A" w:rsidRDefault="004A3A2A" w:rsidP="004A3A2A">
      <w:r>
        <w:t>Abordagens de Tomada de Decisão Robusta (Robust Decision Methods / Approaches).</w:t>
      </w:r>
    </w:p>
    <w:p w14:paraId="51FB80E5" w14:textId="77777777" w:rsidR="004A3A2A" w:rsidRDefault="004A3A2A" w:rsidP="004A3A2A"/>
    <w:p w14:paraId="388CBD9D" w14:textId="77777777" w:rsidR="004A3A2A" w:rsidRDefault="004A3A2A" w:rsidP="004A3A2A"/>
    <w:p w14:paraId="0A530382" w14:textId="77777777" w:rsidR="004A3A2A" w:rsidRDefault="004A3A2A" w:rsidP="004A3A2A">
      <w:r>
        <w:t>Outra Questão: Porque RDM é importante para a Engenharia de Produção?</w:t>
      </w:r>
    </w:p>
    <w:p w14:paraId="2DBA530A" w14:textId="77777777" w:rsidR="004A3A2A" w:rsidRDefault="004A3A2A" w:rsidP="004A3A2A"/>
    <w:p w14:paraId="6010850A" w14:textId="77777777" w:rsidR="004A3A2A" w:rsidRDefault="004A3A2A" w:rsidP="004A3A2A">
      <w:pPr>
        <w:pStyle w:val="PargrafodaLista"/>
        <w:numPr>
          <w:ilvl w:val="0"/>
          <w:numId w:val="9"/>
        </w:numPr>
      </w:pPr>
      <w:r>
        <w:t>O conhecimento Normativo em Engenharia de Produção (ex.: Como devem ser projetados e gerenciados sistemas produtivos) está baseado na abordagem “Predizer e Agir”;</w:t>
      </w:r>
    </w:p>
    <w:p w14:paraId="74CCCBBD" w14:textId="77777777" w:rsidR="004A3A2A" w:rsidRDefault="004A3A2A" w:rsidP="004A3A2A">
      <w:pPr>
        <w:pStyle w:val="PargrafodaLista"/>
        <w:numPr>
          <w:ilvl w:val="0"/>
          <w:numId w:val="9"/>
        </w:numPr>
      </w:pPr>
      <w:r>
        <w:lastRenderedPageBreak/>
        <w:t>A maior parte deste conhecimento foi gerado em uma época de estabilidade econômica, o que fazia isso funcionar... mas</w:t>
      </w:r>
    </w:p>
    <w:p w14:paraId="6FB0FC35" w14:textId="77777777" w:rsidR="004A3A2A" w:rsidRDefault="004A3A2A" w:rsidP="004A3A2A">
      <w:pPr>
        <w:pStyle w:val="PargrafodaLista"/>
        <w:numPr>
          <w:ilvl w:val="0"/>
          <w:numId w:val="9"/>
        </w:numPr>
      </w:pPr>
      <w:r>
        <w:t>Vivemos em Tempos de Incerteza;</w:t>
      </w:r>
    </w:p>
    <w:p w14:paraId="73C8627B" w14:textId="77777777" w:rsidR="004A3A2A" w:rsidRDefault="004A3A2A" w:rsidP="004A3A2A">
      <w:pPr>
        <w:pStyle w:val="PargrafodaLista"/>
        <w:numPr>
          <w:ilvl w:val="0"/>
          <w:numId w:val="9"/>
        </w:numPr>
      </w:pPr>
      <w:r>
        <w:t>Predizer e Agir funciona terrivelmente em Situações de Incerteza Severa;</w:t>
      </w:r>
    </w:p>
    <w:p w14:paraId="6976F1CE" w14:textId="77777777" w:rsidR="004A3A2A" w:rsidRDefault="004A3A2A" w:rsidP="004A3A2A">
      <w:pPr>
        <w:pStyle w:val="PargrafodaLista"/>
        <w:numPr>
          <w:ilvl w:val="0"/>
          <w:numId w:val="9"/>
        </w:numPr>
      </w:pPr>
      <w:r>
        <w:t>Novas abordagens para a tomada decisões robustas estão disponíveis;</w:t>
      </w:r>
    </w:p>
    <w:p w14:paraId="1327660C" w14:textId="77777777" w:rsidR="004A3A2A" w:rsidRDefault="004A3A2A" w:rsidP="004A3A2A">
      <w:pPr>
        <w:pStyle w:val="PargrafodaLista"/>
        <w:numPr>
          <w:ilvl w:val="0"/>
          <w:numId w:val="9"/>
        </w:numPr>
      </w:pPr>
      <w:r>
        <w:t>No entanto, a EP ainda não se apropriou de tais abordagens;</w:t>
      </w:r>
    </w:p>
    <w:p w14:paraId="698297A6" w14:textId="77777777" w:rsidR="004A3A2A" w:rsidRDefault="004A3A2A" w:rsidP="004A3A2A">
      <w:pPr>
        <w:pStyle w:val="PargrafodaLista"/>
        <w:numPr>
          <w:ilvl w:val="0"/>
          <w:numId w:val="9"/>
        </w:numPr>
      </w:pPr>
      <w:r>
        <w:t>Portanto, a Engenharia de Produção deveria se voltar à tais abordagens.</w:t>
      </w:r>
    </w:p>
    <w:p w14:paraId="5200AB79" w14:textId="77777777" w:rsidR="004A3A2A" w:rsidRDefault="004A3A2A" w:rsidP="004A3A2A"/>
    <w:p w14:paraId="7EBF1792" w14:textId="77777777" w:rsidR="004A3A2A" w:rsidRDefault="004A3A2A" w:rsidP="004A3A2A"/>
    <w:p w14:paraId="03F83B59" w14:textId="77777777" w:rsidR="004A3A2A" w:rsidRDefault="004A3A2A" w:rsidP="004A3A2A">
      <w:r>
        <w:t>Formas de Avaliar:</w:t>
      </w:r>
      <w:r>
        <w:fldChar w:fldCharType="begin" w:fldLock="1"/>
      </w:r>
      <w:r>
        <w:instrText>ADDIN CSL_CITATION { "citationItems" : [ { "id" : "ITEM-1", "itemData" : { "DOI" : "10.1111/j.1539-6924.2007.00940.x", "ISBN" : "02724332", "ISSN" : "02724332", "PMID" : "17958508", "abstract" : "Many commentators have suggested the need for new decision analysis approaches to better manage systems with deeply uncertain, poorly characterized risks. Most notably, policy challenges such as abrupt climate change involve potential nonlinear or threshold responses where both the triggering level and subsequent system response are poorly understood. This study uses a simple computer simulation model to compare several alternative frameworks for decision making under uncertainty -- optimal expected utility, the precautionary principle, and three different approaches to robust decision making -- for addressing the challenge of adding pollution to a lake without triggering unwanted and potentially irreversible eutrophication. The three robust decision approaches -- trading some optimal performance for less sensitivity to assumptions, satisficing over a wide range of futures, and keeping options open -- are found to identify similar strategies as the most robust choice. This study also suggests that these robust decision approaches offer a quantitative, decision analytic framework that captures the spirit of the precautionary principle while addressing some of its shortcomings. Finally, this study finds that robust strategies may be preferable to optimum strategies when the uncertainty is sufficiently deep and the set of alternative policy options is sufficiently rich.", "author" : [ { "dropping-particle" : "", "family" : "Lempert", "given" : "Robert J.", "non-dropping-particle" : "", "parse-names" : false, "suffix" : "" }, { "dropping-particle" : "", "family" : "Collins", "given" : "Myles T.", "non-dropping-particle" : "", "parse-names" : false, "suffix" : "" } ], "container-title" : "Risk Analysis", "id" : "ITEM-1", "issue" : "4", "issued" : { "date-parts" : [ [ "2007" ] ] }, "page" : "1009-1026", "title" : "Managing the risk of uncertain threshold responses: Comparison of robust, optimum, and precautionary approaches", "type" : "article-journal", "volume" : "27" }, "uris" : [ "http://www.mendeley.com/documents/?uuid=8ba7beae-d914-4d85-b1a6-9c8bb86ac4b6" ] } ], "mendeley" : { "formattedCitation" : "(LEMPERT; COLLINS, 2007)", "plainTextFormattedCitation" : "(LEMPERT; COLLINS, 2007)", "previouslyFormattedCitation" : "(LEMPERT; COLLINS, 2007)" }, "properties" : { "noteIndex" : 0 }, "schema" : "https://github.com/citation-style-language/schema/raw/master/csl-citation.json" }</w:instrText>
      </w:r>
      <w:r>
        <w:fldChar w:fldCharType="separate"/>
      </w:r>
      <w:r w:rsidRPr="00923A48">
        <w:rPr>
          <w:noProof/>
        </w:rPr>
        <w:t>(LEMPERT; COLLINS, 2007)</w:t>
      </w:r>
      <w:r>
        <w:fldChar w:fldCharType="end"/>
      </w:r>
    </w:p>
    <w:p w14:paraId="650969D2" w14:textId="77777777" w:rsidR="004A3A2A" w:rsidRPr="006D53FE" w:rsidRDefault="004A3A2A" w:rsidP="004A3A2A">
      <w:pPr>
        <w:rPr>
          <w:lang w:val="en-US"/>
        </w:rPr>
      </w:pPr>
      <w:r w:rsidRPr="006D53FE">
        <w:rPr>
          <w:lang w:val="en-US"/>
        </w:rPr>
        <w:t>Optimal Expected Utility</w:t>
      </w:r>
    </w:p>
    <w:p w14:paraId="352D88BD" w14:textId="77777777" w:rsidR="004A3A2A" w:rsidRPr="00CD38F9" w:rsidRDefault="004A3A2A" w:rsidP="004A3A2A">
      <w:pPr>
        <w:rPr>
          <w:lang w:val="en-US"/>
        </w:rPr>
      </w:pPr>
      <w:r w:rsidRPr="00CD38F9">
        <w:rPr>
          <w:lang w:val="en-US"/>
        </w:rPr>
        <w:t>Precautionary Approach</w:t>
      </w:r>
    </w:p>
    <w:p w14:paraId="2EE38045" w14:textId="77777777" w:rsidR="004A3A2A" w:rsidRPr="00CD38F9" w:rsidRDefault="004A3A2A" w:rsidP="004A3A2A">
      <w:pPr>
        <w:rPr>
          <w:lang w:val="en-US"/>
        </w:rPr>
      </w:pPr>
    </w:p>
    <w:p w14:paraId="68BCA716" w14:textId="77777777" w:rsidR="004A3A2A" w:rsidRPr="00CD38F9" w:rsidRDefault="004A3A2A" w:rsidP="004A3A2A">
      <w:pPr>
        <w:rPr>
          <w:lang w:val="en-US"/>
        </w:rPr>
      </w:pPr>
      <w:r w:rsidRPr="00CD38F9">
        <w:rPr>
          <w:lang w:val="en-US"/>
        </w:rPr>
        <w:t>Formas de Avaliar a Robustez:</w:t>
      </w:r>
    </w:p>
    <w:p w14:paraId="2862F6E6" w14:textId="77777777" w:rsidR="004A3A2A" w:rsidRDefault="004A3A2A" w:rsidP="004A3A2A">
      <w:r>
        <w:t>Robustez: Performar bem em um amplo conjunto de possíveis futuros</w:t>
      </w:r>
    </w:p>
    <w:p w14:paraId="77A68B5A" w14:textId="77777777" w:rsidR="004A3A2A" w:rsidRDefault="004A3A2A" w:rsidP="004A3A2A">
      <w:r>
        <w:t>Robustez: Trocar um pouco de performance ótima por menos sensibilidade à falhas nos pressupostos.</w:t>
      </w:r>
    </w:p>
    <w:p w14:paraId="4B3CE592" w14:textId="77777777" w:rsidR="004A3A2A" w:rsidRPr="00DF6545" w:rsidRDefault="004A3A2A" w:rsidP="004A3A2A">
      <w:r>
        <w:t>Robustez: Manter opções abertas.</w:t>
      </w:r>
    </w:p>
    <w:p w14:paraId="7A3FDED6" w14:textId="77777777" w:rsidR="004A3A2A" w:rsidRPr="004A3A2A" w:rsidRDefault="004A3A2A" w:rsidP="004A3A2A"/>
    <w:p w14:paraId="7F54BEE9" w14:textId="77777777" w:rsidR="00043018" w:rsidRDefault="00043018" w:rsidP="00043018">
      <w:pPr>
        <w:pStyle w:val="Ttulo2"/>
      </w:pPr>
      <w:r>
        <w:t>Imagem de Aplicações do RDM</w:t>
      </w:r>
    </w:p>
    <w:p w14:paraId="712CE48E" w14:textId="77777777" w:rsidR="00043018" w:rsidRDefault="00043018" w:rsidP="00043018"/>
    <w:p w14:paraId="62491BC9" w14:textId="77777777" w:rsidR="00043018" w:rsidRDefault="00043018" w:rsidP="00043018"/>
    <w:p w14:paraId="29BBE622" w14:textId="77777777" w:rsidR="00043018" w:rsidRDefault="00043018" w:rsidP="00043018"/>
    <w:p w14:paraId="28786059" w14:textId="77777777" w:rsidR="00043018" w:rsidRDefault="00043018" w:rsidP="00043018">
      <w:pPr>
        <w:sectPr w:rsidR="00043018" w:rsidSect="001F56FA">
          <w:footnotePr>
            <w:numRestart w:val="eachSect"/>
          </w:footnotePr>
          <w:pgSz w:w="11906" w:h="16838" w:code="9"/>
          <w:pgMar w:top="1701" w:right="1134" w:bottom="1134" w:left="1701" w:header="1134" w:footer="709" w:gutter="0"/>
          <w:cols w:space="708"/>
          <w:docGrid w:linePitch="360"/>
        </w:sectPr>
      </w:pPr>
    </w:p>
    <w:p w14:paraId="2D150070" w14:textId="77777777" w:rsidR="00043018" w:rsidRDefault="00043018" w:rsidP="00043018">
      <w:pPr>
        <w:pStyle w:val="Legenda"/>
      </w:pPr>
      <w:r>
        <w:lastRenderedPageBreak/>
        <w:t xml:space="preserve">Figura </w:t>
      </w:r>
      <w:fldSimple w:instr=" SEQ Figura \* ARABIC ">
        <w:r>
          <w:rPr>
            <w:noProof/>
          </w:rPr>
          <w:t>23</w:t>
        </w:r>
      </w:fldSimple>
      <w:r>
        <w:t xml:space="preserve"> – Trabalhos Seminais e Últimas aplicações do RDM</w:t>
      </w:r>
    </w:p>
    <w:p w14:paraId="19BE94D1" w14:textId="77777777" w:rsidR="00043018" w:rsidRDefault="00043018" w:rsidP="00043018">
      <w:r>
        <w:rPr>
          <w:noProof/>
        </w:rPr>
        <w:drawing>
          <wp:inline distT="0" distB="0" distL="0" distR="0" wp14:anchorId="171E5731" wp14:editId="02039DF7">
            <wp:extent cx="8873455" cy="452437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75563" cy="4525450"/>
                    </a:xfrm>
                    <a:prstGeom prst="rect">
                      <a:avLst/>
                    </a:prstGeom>
                    <a:noFill/>
                  </pic:spPr>
                </pic:pic>
              </a:graphicData>
            </a:graphic>
          </wp:inline>
        </w:drawing>
      </w:r>
    </w:p>
    <w:p w14:paraId="3F5FDE62" w14:textId="77777777" w:rsidR="00043018" w:rsidRDefault="00043018" w:rsidP="00043018">
      <w:pPr>
        <w:jc w:val="center"/>
      </w:pPr>
      <w:r>
        <w:t>Fonte: Elaborada pelo autor.</w:t>
      </w:r>
    </w:p>
    <w:p w14:paraId="5BE321E1" w14:textId="77777777" w:rsidR="00043018" w:rsidRDefault="00043018" w:rsidP="00043018">
      <w:pPr>
        <w:jc w:val="center"/>
      </w:pPr>
    </w:p>
    <w:p w14:paraId="33978B22" w14:textId="77777777" w:rsidR="00043018" w:rsidRDefault="00043018" w:rsidP="00043018">
      <w:pPr>
        <w:jc w:val="center"/>
        <w:sectPr w:rsidR="00043018" w:rsidSect="00B75370">
          <w:footnotePr>
            <w:numRestart w:val="eachSect"/>
          </w:footnotePr>
          <w:pgSz w:w="16838" w:h="11906" w:orient="landscape" w:code="9"/>
          <w:pgMar w:top="1701" w:right="1701" w:bottom="1134" w:left="1134" w:header="1134" w:footer="709" w:gutter="0"/>
          <w:cols w:space="708"/>
          <w:docGrid w:linePitch="360"/>
        </w:sectPr>
      </w:pPr>
    </w:p>
    <w:p w14:paraId="57C15B63" w14:textId="77777777" w:rsidR="00043018" w:rsidRDefault="00043018" w:rsidP="00043018"/>
    <w:p w14:paraId="2FDBBC1C" w14:textId="77777777" w:rsidR="00043018" w:rsidRPr="00043018" w:rsidRDefault="00043018" w:rsidP="00043018">
      <w:pPr>
        <w:ind w:firstLine="0"/>
      </w:pPr>
    </w:p>
    <w:p w14:paraId="1BCC3B2B" w14:textId="77777777" w:rsidR="00CC3E41" w:rsidRDefault="00CC3E41" w:rsidP="00CC3E41">
      <w:pPr>
        <w:pStyle w:val="Ttulo1"/>
        <w:keepNext w:val="0"/>
        <w:keepLines w:val="0"/>
        <w:ind w:left="720"/>
        <w:contextualSpacing/>
        <w:jc w:val="both"/>
      </w:pPr>
      <w:r>
        <w:t>Tentativa de Definição do Objeto de Pesquisa com as Estratégias Emergentes</w:t>
      </w:r>
    </w:p>
    <w:p w14:paraId="05068E8E" w14:textId="77777777" w:rsidR="00CC3E41" w:rsidRDefault="00CC3E41" w:rsidP="00CC3E41">
      <w:r>
        <w:t xml:space="preserve">Observando como estratégias são formadas nas empresas, Mintzberg e Waters </w:t>
      </w:r>
      <w:r>
        <w:fldChar w:fldCharType="begin" w:fldLock="1"/>
      </w:r>
      <w:r>
        <w:instrText>ADDIN CSL_CITATION { "citationItems" : [ { "id" : "ITEM-1", "itemData" : { "DOI" : "10.1002/smj.4250060306", "ISSN" : "0143-2095", "author" : [ { "dropping-particle" : "", "family" : "Mintzberg", "given" : "Henry", "non-dropping-particle" : "", "parse-names" : false, "suffix" : "" }, { "dropping-particle" : "", "family" : "Waters", "given" : "James A.", "non-dropping-particle" : "", "parse-names" : false, "suffix" : "" } ], "container-title" : "Strategic Management Journal", "id" : "ITEM-1", "issue" : "3", "issued" : { "date-parts" : [ [ "1985" ] ] }, "page" : "257-272", "title" : "Of Strategies, Deliberate and Emergent", "type" : "article-journal", "volume" : "6" }, "suppress-author" : 1, "uris" : [ "http://www.mendeley.com/documents/?uuid=0b5b96f7-db62-40fe-bfd2-d8044101af75" ] } ], "mendeley" : { "formattedCitation" : "(1985)", "plainTextFormattedCitation" : "(1985)", "previouslyFormattedCitation" : "(1985)" }, "properties" : { "noteIndex" : 0 }, "schema" : "https://github.com/citation-style-language/schema/raw/master/csl-citation.json" }</w:instrText>
      </w:r>
      <w:r>
        <w:fldChar w:fldCharType="separate"/>
      </w:r>
      <w:r>
        <w:rPr>
          <w:noProof/>
        </w:rPr>
        <w:t>(1985)</w:t>
      </w:r>
      <w:r>
        <w:fldChar w:fldCharType="end"/>
      </w:r>
      <w:r>
        <w:t xml:space="preserve"> sustentam que estratégias emergentes e estratégias deliberadas podem ser concebidas como dois extremos de um espectro no qual estratégias do mundo real estão. Para que uma estratégia realizada seja puramente deliberada é necessário que seja fruto de uma intenção explícita, executada exatamente como pretendida, sem interferência de fatores externos. Neste sentido, o ambiente deveria ser perfeitamente previsível. Para que uma estratégia seja perfeitamente emergente, é necessário que haja ação consistente ao longo do tempo, porém sem intenção. A relação entre estes conceitos é ilustrada na </w:t>
      </w:r>
      <w:r>
        <w:fldChar w:fldCharType="begin"/>
      </w:r>
      <w:r>
        <w:instrText xml:space="preserve"> REF _Ref481138871 \h </w:instrText>
      </w:r>
      <w:r>
        <w:fldChar w:fldCharType="separate"/>
      </w:r>
      <w:r>
        <w:t xml:space="preserve">Figura </w:t>
      </w:r>
      <w:r>
        <w:rPr>
          <w:noProof/>
        </w:rPr>
        <w:t>3</w:t>
      </w:r>
      <w:r>
        <w:fldChar w:fldCharType="end"/>
      </w:r>
      <w:r>
        <w:t>.</w:t>
      </w:r>
    </w:p>
    <w:p w14:paraId="67979E52" w14:textId="77777777" w:rsidR="00CC3E41" w:rsidRDefault="00CC3E41" w:rsidP="00CC3E41">
      <w:pPr>
        <w:pStyle w:val="Legenda"/>
      </w:pPr>
      <w:commentRangeStart w:id="9"/>
      <w:r>
        <w:t xml:space="preserve">Figura </w:t>
      </w:r>
      <w:fldSimple w:instr=" SEQ Figura \* ARABIC ">
        <w:r>
          <w:rPr>
            <w:noProof/>
          </w:rPr>
          <w:t>5</w:t>
        </w:r>
      </w:fldSimple>
      <w:r>
        <w:t xml:space="preserve"> – Tipos de Estratégias</w:t>
      </w:r>
    </w:p>
    <w:p w14:paraId="3EA1AD98" w14:textId="77777777" w:rsidR="00CC3E41" w:rsidRDefault="00CC3E41" w:rsidP="00CC3E41">
      <w:pPr>
        <w:ind w:firstLine="0"/>
      </w:pPr>
      <w:r>
        <w:rPr>
          <w:noProof/>
        </w:rPr>
        <w:drawing>
          <wp:inline distT="0" distB="0" distL="0" distR="0" wp14:anchorId="4E8501D3" wp14:editId="5FA3CDFF">
            <wp:extent cx="5652770" cy="1722120"/>
            <wp:effectExtent l="0" t="0" r="5080" b="0"/>
            <wp:docPr id="1035" name="Imagem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2770" cy="1722120"/>
                    </a:xfrm>
                    <a:prstGeom prst="rect">
                      <a:avLst/>
                    </a:prstGeom>
                    <a:noFill/>
                    <a:ln>
                      <a:noFill/>
                    </a:ln>
                  </pic:spPr>
                </pic:pic>
              </a:graphicData>
            </a:graphic>
          </wp:inline>
        </w:drawing>
      </w:r>
    </w:p>
    <w:p w14:paraId="5B8D7915" w14:textId="77777777" w:rsidR="00CC3E41" w:rsidRDefault="00CC3E41" w:rsidP="00CC3E41">
      <w:pPr>
        <w:ind w:firstLine="0"/>
        <w:jc w:val="center"/>
        <w:rPr>
          <w:lang w:val="en-US"/>
        </w:rPr>
      </w:pPr>
      <w:r>
        <w:rPr>
          <w:lang w:val="en-US"/>
        </w:rPr>
        <w:t xml:space="preserve">Fonte: Mintzberg e Waters </w:t>
      </w:r>
      <w:r>
        <w:fldChar w:fldCharType="begin" w:fldLock="1"/>
      </w:r>
      <w:r>
        <w:rPr>
          <w:lang w:val="en-US"/>
        </w:rPr>
        <w:instrText>ADDIN CSL_CITATION { "citationItems" : [ { "id" : "ITEM-1", "itemData" : { "DOI" : "10.1002/smj.4250060306", "ISSN" : "0143-2095", "author" : [ { "dropping-particle" : "", "family" : "Mintzberg", "given" : "Henry", "non-dropping-particle" : "", "parse-names" : false, "suffix" : "" }, { "dropping-particle" : "", "family" : "Waters", "given" : "James A.", "non-dropping-particle" : "", "parse-names" : false, "suffix" : "" } ], "container-title" : "Strategic Management Journal", "id" : "ITEM-1", "issue" : "3", "issued" : { "date-parts" : [ [ "1985" ] ] }, "page" : "257-272", "title" : "Of Strategies, Deliberate and Emergent", "type" : "article-journal", "volume" : "6" }, "locator" : "271", "uris" : [ "http://www.mendeley.com/documents/?uuid=0b5b96f7-db62-40fe-bfd2-d8044101af75" ] } ], "mendeley" : { "formattedCitation" : "(MINTZBERG; WATERS, 1985, p. 271)", "plainTextFormattedCitation" : "(MINTZBERG; WATERS, 1985, p. 271)", "previouslyFormattedCitation" : "(MINTZBERG; WATERS, 1985, p. 271)" }, "properties" : { "noteIndex" : 0 }, "schema" : "https://github.com/citation-style-language/schema/raw/master/csl-citation.json" }</w:instrText>
      </w:r>
      <w:r>
        <w:fldChar w:fldCharType="separate"/>
      </w:r>
      <w:r>
        <w:rPr>
          <w:noProof/>
          <w:lang w:val="en-US"/>
        </w:rPr>
        <w:t>(MINTZBERG; WATERS, 1985, p. 271)</w:t>
      </w:r>
      <w:r>
        <w:fldChar w:fldCharType="end"/>
      </w:r>
      <w:r>
        <w:rPr>
          <w:lang w:val="en-US"/>
        </w:rPr>
        <w:t>.</w:t>
      </w:r>
    </w:p>
    <w:p w14:paraId="5D6B04CD" w14:textId="77777777" w:rsidR="00CC3E41" w:rsidRDefault="00CC3E41" w:rsidP="00CC3E41">
      <w:pPr>
        <w:rPr>
          <w:lang w:val="en-US"/>
        </w:rPr>
      </w:pPr>
    </w:p>
    <w:p w14:paraId="6DA41512" w14:textId="77777777" w:rsidR="00CC3E41" w:rsidRDefault="00CC3E41" w:rsidP="00CC3E41">
      <w:pPr>
        <w:ind w:firstLine="0"/>
      </w:pPr>
      <w:r>
        <w:rPr>
          <w:noProof/>
        </w:rPr>
        <w:lastRenderedPageBreak/>
        <w:drawing>
          <wp:inline distT="0" distB="0" distL="0" distR="0" wp14:anchorId="2A22A161" wp14:editId="0D95D5BE">
            <wp:extent cx="5771515" cy="3823970"/>
            <wp:effectExtent l="0" t="0" r="635" b="5080"/>
            <wp:docPr id="1034" name="Imagem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71515" cy="3823970"/>
                    </a:xfrm>
                    <a:prstGeom prst="rect">
                      <a:avLst/>
                    </a:prstGeom>
                    <a:noFill/>
                    <a:ln>
                      <a:noFill/>
                    </a:ln>
                  </pic:spPr>
                </pic:pic>
              </a:graphicData>
            </a:graphic>
          </wp:inline>
        </w:drawing>
      </w:r>
    </w:p>
    <w:p w14:paraId="4AC94342" w14:textId="77777777" w:rsidR="00CC3E41" w:rsidRDefault="00CC3E41" w:rsidP="00CC3E41"/>
    <w:p w14:paraId="26260E39" w14:textId="77777777" w:rsidR="00CC3E41" w:rsidRDefault="00CC3E41" w:rsidP="00CC3E41">
      <w:r>
        <w:t>Problema conceitual: A decisão não está entre a estratégia pretendida e a estratégia deliberada, mas sim antes da estratégia pretendida. Lendo o texto do mintzberg, ficou claro que a estratégia emergente é “Não-deliberada” por definição, e portanto não pode ser de análise formal. Além disso, a decisão estratégica está antes da “estratégia pretendida”.</w:t>
      </w:r>
    </w:p>
    <w:p w14:paraId="1CFC72FB" w14:textId="77777777" w:rsidR="00CC3E41" w:rsidRDefault="00CC3E41" w:rsidP="00CC3E41">
      <w:r w:rsidRPr="002769B5">
        <w:t xml:space="preserve"> </w:t>
      </w:r>
      <w:r>
        <w:rPr>
          <w:lang w:val="en-US"/>
        </w:rPr>
        <w:t xml:space="preserve">“Note the distinction here between unrealized strategy-that is, intentions not successfully realized-and realized strategy that is unsuccessful in its consequences. The intention to escalate was realized, in fact from Johnson’s point of view, over-realized; it just did not achieve its objective. In contrast, John F. Kennedy’s earlier intention to provide advisers to the Vietnam army was not realized to the extent that those advisers became combatants. It should be noted, however, that the degree of deliberateness is not a measure of the potential success of a strategy. In our research, we have come across rather emergent strategies as well as rather deliberate ones that have been highly successful (see the discussion of the experimental film strategy later in the text for an example of the former) and others of both types that have been dramatic failures.)”  </w:t>
      </w:r>
      <w:r>
        <w:t>- Isso Sugere que a decisão estratégia precede a estratégia pretendida E a estratégia emergente também. Ou seja, a decisão estratégica não é consistente com este frame!</w:t>
      </w:r>
      <w:commentRangeEnd w:id="9"/>
      <w:r>
        <w:rPr>
          <w:rStyle w:val="Refdecomentrio"/>
        </w:rPr>
        <w:commentReference w:id="9"/>
      </w:r>
    </w:p>
    <w:p w14:paraId="1BD3CB98" w14:textId="466C7D58" w:rsidR="00CC3E41" w:rsidRDefault="006E1603">
      <w:pPr>
        <w:pStyle w:val="Ttulo1"/>
      </w:pPr>
      <w:r>
        <w:lastRenderedPageBreak/>
        <w:t>Figura da contribuição por exaptação</w:t>
      </w:r>
    </w:p>
    <w:p w14:paraId="23784083" w14:textId="77777777" w:rsidR="006E1603" w:rsidRDefault="006E1603" w:rsidP="006E1603">
      <w:pPr>
        <w:rPr>
          <w:rFonts w:cs="Arial"/>
        </w:rPr>
      </w:pPr>
    </w:p>
    <w:p w14:paraId="574FA3AD" w14:textId="77777777" w:rsidR="006E1603" w:rsidRDefault="006E1603" w:rsidP="006E1603">
      <w:pPr>
        <w:pStyle w:val="Legenda"/>
      </w:pPr>
      <w:bookmarkStart w:id="10" w:name="_Ref479322790"/>
      <w:bookmarkStart w:id="11" w:name="_Toc479347016"/>
      <w:commentRangeStart w:id="12"/>
      <w:r>
        <w:t xml:space="preserve">Figura </w:t>
      </w:r>
      <w:fldSimple w:instr=" SEQ Figura \* ARABIC ">
        <w:r>
          <w:rPr>
            <w:noProof/>
          </w:rPr>
          <w:t>6</w:t>
        </w:r>
      </w:fldSimple>
      <w:bookmarkEnd w:id="10"/>
      <w:r>
        <w:t xml:space="preserve"> – Posicionamento da Contribuição desta Pesquisa</w:t>
      </w:r>
      <w:bookmarkEnd w:id="11"/>
    </w:p>
    <w:p w14:paraId="254705A2" w14:textId="77777777" w:rsidR="006E1603" w:rsidRDefault="006E1603" w:rsidP="006E1603">
      <w:pPr>
        <w:ind w:firstLine="0"/>
        <w:jc w:val="center"/>
        <w:rPr>
          <w:rFonts w:cs="Arial"/>
        </w:rPr>
      </w:pPr>
      <w:r>
        <w:rPr>
          <w:rFonts w:cs="Arial"/>
          <w:noProof/>
        </w:rPr>
        <w:drawing>
          <wp:inline distT="0" distB="0" distL="0" distR="0" wp14:anchorId="6BF4687F" wp14:editId="1A59C507">
            <wp:extent cx="5726330" cy="3643952"/>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8828" cy="3715540"/>
                    </a:xfrm>
                    <a:prstGeom prst="rect">
                      <a:avLst/>
                    </a:prstGeom>
                    <a:noFill/>
                  </pic:spPr>
                </pic:pic>
              </a:graphicData>
            </a:graphic>
          </wp:inline>
        </w:drawing>
      </w:r>
      <w:commentRangeEnd w:id="12"/>
      <w:r>
        <w:rPr>
          <w:rStyle w:val="Refdecomentrio"/>
        </w:rPr>
        <w:commentReference w:id="12"/>
      </w:r>
    </w:p>
    <w:p w14:paraId="30AFCCE7" w14:textId="77777777" w:rsidR="006E1603" w:rsidRDefault="006E1603" w:rsidP="006E1603">
      <w:pPr>
        <w:ind w:firstLine="0"/>
        <w:jc w:val="center"/>
        <w:rPr>
          <w:rFonts w:cs="Arial"/>
        </w:rPr>
      </w:pPr>
      <w:r>
        <w:rPr>
          <w:rFonts w:cs="Arial"/>
        </w:rPr>
        <w:t xml:space="preserve">Fonte: Elaborado pelo autor a partir de Gregor e Hevner </w:t>
      </w:r>
      <w:r>
        <w:rPr>
          <w:rFonts w:cs="Arial"/>
        </w:rPr>
        <w:fldChar w:fldCharType="begin" w:fldLock="1"/>
      </w:r>
      <w:r>
        <w:rPr>
          <w:rFonts w:cs="Arial"/>
        </w:rPr>
        <w:instrText>ADDIN CSL_CITATION { "citationItems" : [ { "id" : "ITEM-1", "itemData" : { "DOI" : "10.2753/MIS0742-1222240302", "ISBN" : "02767783", "ISSN" : "02767783", "PMID" : "28843849", "abstract" : "Design science research (DSR) has staked its rightful ground as an important and legitimate Information Systems (IS) research paradigm. We contend that DSR has yet to attain its full potential impact on the devel- opment and use of information systems due to gaps in the understanding and application of DSR concepts and methods. This essay aims to help researchers (1) appreciate the levels of artifact abstractions that may be DSR contributions, (2) identify appropriate ways of consuming and producing knowledge when they are preparing journal articles or other scholarly works, (3) understand and position the knowledge contributions of their research projects, and (4) structure a DSR article so that it emphasizes significant contributions to the knowl- edge base. Our focal contribution is the DSR knowledge contribution framework with two dimensions based on the existing state of knowledge in both the problem and solution domains for the research opportunity under study. In addition, we propose a DSR communication schema with similarities to more conventional publica- tion patterns, but which substitutes the description of the DSR artifact in place of a traditional results section. We evaluate the DSR contribution framework and the DSR communication schema via examinations of DSR exemplar publications", "author" : [ { "dropping-particle" : "", "family" : "Gregor", "given" : "Shirley", "non-dropping-particle" : "", "parse-names" : false, "suffix" : "" }, { "dropping-particle" : "", "family" : "Hevner", "given" : "Alan R", "non-dropping-particle" : "", "parse-names" : false, "suffix" : "" } ], "container-title" : "MIS Quarterly", "id" : "ITEM-1", "issue" : "2", "issued" : { "date-parts" : [ [ "2013" ] ] }, "page" : "337-355", "title" : "Positioning and Presenting Design Science Research for Maximum Impact", "type" : "article-journal", "volume" : "37" }, "locator" : "345", "suppress-author" : 1, "uris" : [ "http://www.mendeley.com/documents/?uuid=3868df27-80f1-4656-ac27-1156fb05613b" ] } ], "mendeley" : { "formattedCitation" : "(2013, p. 345)", "plainTextFormattedCitation" : "(2013, p. 345)", "previouslyFormattedCitation" : "(2013, p. 345)" }, "properties" : { "noteIndex" : 0 }, "schema" : "https://github.com/citation-style-language/schema/raw/master/csl-citation.json" }</w:instrText>
      </w:r>
      <w:r>
        <w:rPr>
          <w:rFonts w:cs="Arial"/>
        </w:rPr>
        <w:fldChar w:fldCharType="separate"/>
      </w:r>
      <w:r w:rsidRPr="00872612">
        <w:rPr>
          <w:rFonts w:cs="Arial"/>
          <w:noProof/>
        </w:rPr>
        <w:t>(2013, p. 345)</w:t>
      </w:r>
      <w:r>
        <w:rPr>
          <w:rFonts w:cs="Arial"/>
        </w:rPr>
        <w:fldChar w:fldCharType="end"/>
      </w:r>
    </w:p>
    <w:p w14:paraId="63548478" w14:textId="77777777" w:rsidR="006E1603" w:rsidRDefault="006E1603" w:rsidP="006E1603">
      <w:pPr>
        <w:rPr>
          <w:rFonts w:cs="Arial"/>
        </w:rPr>
      </w:pPr>
    </w:p>
    <w:p w14:paraId="3C6AE588" w14:textId="77777777" w:rsidR="006E1603" w:rsidRDefault="006E1603" w:rsidP="006E1603">
      <w:pPr>
        <w:rPr>
          <w:spacing w:val="-4"/>
        </w:rPr>
      </w:pPr>
    </w:p>
    <w:p w14:paraId="4B116638" w14:textId="77777777" w:rsidR="006E1603" w:rsidRPr="006E1603" w:rsidRDefault="006E1603" w:rsidP="006E1603"/>
    <w:p w14:paraId="484700CC" w14:textId="521D8B71" w:rsidR="008E1672" w:rsidRDefault="008E1672">
      <w:pPr>
        <w:pStyle w:val="Ttulo1"/>
      </w:pPr>
      <w:r>
        <w:t>Framework de desenvolvimento da estratégia de  dyson</w:t>
      </w:r>
    </w:p>
    <w:p w14:paraId="1E42E450" w14:textId="77777777" w:rsidR="008E1672" w:rsidRDefault="008E1672" w:rsidP="008E1672">
      <w:pPr>
        <w:pStyle w:val="Legenda"/>
      </w:pPr>
      <w:bookmarkStart w:id="13" w:name="_Ref478472678"/>
      <w:bookmarkStart w:id="14" w:name="_Toc481313012"/>
      <w:r w:rsidRPr="00B66EFC">
        <w:t xml:space="preserve">Figura </w:t>
      </w:r>
      <w:fldSimple w:instr=" SEQ Figura \* ARABIC ">
        <w:r>
          <w:rPr>
            <w:noProof/>
          </w:rPr>
          <w:t>13</w:t>
        </w:r>
      </w:fldSimple>
      <w:bookmarkEnd w:id="13"/>
      <w:r w:rsidRPr="00B66EFC">
        <w:t xml:space="preserve"> – </w:t>
      </w:r>
      <w:r>
        <w:t>Processo de Desenvolvimento da Estratégia</w:t>
      </w:r>
      <w:bookmarkEnd w:id="14"/>
    </w:p>
    <w:p w14:paraId="073DA30A" w14:textId="77777777" w:rsidR="008E1672" w:rsidRDefault="008E1672" w:rsidP="008E1672">
      <w:pPr>
        <w:ind w:firstLine="0"/>
      </w:pPr>
      <w:r>
        <w:rPr>
          <w:noProof/>
        </w:rPr>
        <w:lastRenderedPageBreak/>
        <w:drawing>
          <wp:inline distT="0" distB="0" distL="0" distR="0" wp14:anchorId="19D7708C" wp14:editId="79055FD5">
            <wp:extent cx="5722327" cy="4057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5788" cy="4074286"/>
                    </a:xfrm>
                    <a:prstGeom prst="rect">
                      <a:avLst/>
                    </a:prstGeom>
                    <a:noFill/>
                  </pic:spPr>
                </pic:pic>
              </a:graphicData>
            </a:graphic>
          </wp:inline>
        </w:drawing>
      </w:r>
    </w:p>
    <w:p w14:paraId="62A45F2B" w14:textId="77777777" w:rsidR="008E1672" w:rsidRDefault="008E1672" w:rsidP="008E1672">
      <w:pPr>
        <w:ind w:firstLine="0"/>
        <w:jc w:val="center"/>
        <w:rPr>
          <w:lang w:val="es-ES_tradnl"/>
        </w:rPr>
      </w:pPr>
      <w:r w:rsidRPr="00BC5B27">
        <w:rPr>
          <w:lang w:val="es-ES_tradnl"/>
        </w:rPr>
        <w:t>Fonte:</w:t>
      </w:r>
      <w:r w:rsidRPr="003A446F">
        <w:rPr>
          <w:lang w:val="es-ES_tradnl"/>
        </w:rPr>
        <w:t xml:space="preserve"> Dyson et al. </w:t>
      </w:r>
      <w:r>
        <w:fldChar w:fldCharType="begin" w:fldLock="1"/>
      </w:r>
      <w:r w:rsidRPr="003A446F">
        <w:rPr>
          <w:lang w:val="es-ES_tradnl"/>
        </w:rPr>
        <w:instrText>ADDIN CSL_CITATION { "citationItems" : [ { "id" : "ITEM-1", "itemData" : { "author" : [ { "drop</w:instrText>
      </w:r>
      <w:r>
        <w:rPr>
          <w:lang w:val="es-ES_tradnl"/>
        </w:rPr>
        <w:instrText>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"locator" : "12", "suppress-author" : 1, "uris" : [ "http://www.mendeley.com/documents/?uuid=e662ee86-59b0-4974-be2e-3cd1ae4beb20" ] } ], "mendeley" : { "formattedCitation" : "(2007, p. 12)", "plainTextFormattedCitation" : "(2007, p. 12)", "previouslyFormattedCitation" : "(2007, p. 12)" }, "properties" : { "noteIndex" : 0 }, "schema" : "https://github.com/citation-style-language/schema/raw/master/csl-citation.json" }</w:instrText>
      </w:r>
      <w:r>
        <w:fldChar w:fldCharType="separate"/>
      </w:r>
      <w:r w:rsidRPr="00285767">
        <w:rPr>
          <w:noProof/>
          <w:lang w:val="es-ES_tradnl"/>
        </w:rPr>
        <w:t>(2007, p. 12)</w:t>
      </w:r>
      <w:r>
        <w:fldChar w:fldCharType="end"/>
      </w:r>
      <w:r w:rsidRPr="00285767">
        <w:rPr>
          <w:lang w:val="es-ES_tradnl"/>
        </w:rPr>
        <w:t>.</w:t>
      </w:r>
    </w:p>
    <w:p w14:paraId="56E3D8B9" w14:textId="77777777" w:rsidR="008E1672" w:rsidRDefault="008E1672" w:rsidP="008E1672">
      <w:r>
        <w:t xml:space="preserve">Considerando a necessidade de antecipação, 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"suppress-author" : 1, "uris" : [ "http://www.mendeley.com/documents/?uuid=e662ee86-59b0-4974-be2e-3cd1ae4beb20" ] } ], "mendeley" : { "formattedCitation" : "(2007)", "plainTextFormattedCitation" : "(2007)", "previouslyFormattedCitation" : "(2007)" }, "properties" : { "noteIndex" : 0 }, "schema" : "https://github.com/citation-style-language/schema/raw/master/csl-citation.json" }</w:instrText>
      </w:r>
      <w:r>
        <w:fldChar w:fldCharType="separate"/>
      </w:r>
      <w:r w:rsidRPr="00102893">
        <w:rPr>
          <w:noProof/>
        </w:rPr>
        <w:t>(2007)</w:t>
      </w:r>
      <w:r>
        <w:fldChar w:fldCharType="end"/>
      </w:r>
      <w:r>
        <w:t xml:space="preserve"> nomeiam o processo de “ensaio da estratégia” compreendendo o uso de modelos que exploram a performance futura da organização e são usados para testar e avaliar opções estratégicas alternativas. Esta performance futura “virtual” pode então ser comparada em relação à direção pretendida para a organização. Como a performance da organização também será influenciada por incertezas externas, esta avaliação necessita de uma maneira de capturar tal incerteza. A razão pela qual realizar esta avaliação reside no pressuposto de que é necessário adotar uma atitude crítica em relação às iniciativas estratégicas, de modo que, quanto melhor for o “teste” da estratégia, maior será que a sua chance de sucesso.</w:t>
      </w:r>
      <w:r w:rsidRPr="00102893">
        <w:t xml:space="preserve">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"uris" : [ "http://www.mendeley.com/documents/?uuid=e662ee86-59b0-4974-be2e-3cd1ae4beb20" ] } ], "mendeley" : { "formattedCitation" : "(DYSON et al., 2007)", "plainTextFormattedCitation" : "(DYSON et al., 2007)", "previouslyFormattedCitation" : "(DYSON et al., 2007)" }, "properties" : { "noteIndex" : 0 }, "schema" : "https://github.com/citation-style-language/schema/raw/master/csl-citation.json" }</w:instrText>
      </w:r>
      <w:r>
        <w:fldChar w:fldCharType="separate"/>
      </w:r>
      <w:r w:rsidRPr="00F914AA">
        <w:rPr>
          <w:noProof/>
        </w:rPr>
        <w:t>(DYSON et al., 2007)</w:t>
      </w:r>
      <w:r>
        <w:fldChar w:fldCharType="end"/>
      </w:r>
      <w:r>
        <w:t>.</w:t>
      </w:r>
    </w:p>
    <w:p w14:paraId="527B55E7" w14:textId="7DFE24D1" w:rsidR="008E1672" w:rsidRPr="008E1672" w:rsidRDefault="008E1672" w:rsidP="008E1672">
      <w:r>
        <w:t xml:space="preserve">Dyson et al.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"locator" : "21", "suppress-author" : 1, "uris" : [ "http://www.mendeley.com/documents/?uuid=e662ee86-59b0-4974-be2e-3cd1ae4beb20" ] } ], "mendeley" : { "formattedCitation" : "(2007, p. 21)", "plainTextFormattedCitation" : "(2007, p. 21)", "previouslyFormattedCitation" : "(2007, p. 21)" }, "properties" : { "noteIndex" : 0 }, "schema" : "https://github.com/citation-style-language/schema/raw/master/csl-citation.json" }</w:instrText>
      </w:r>
      <w:r>
        <w:fldChar w:fldCharType="separate"/>
      </w:r>
      <w:r w:rsidRPr="00361103">
        <w:rPr>
          <w:noProof/>
        </w:rPr>
        <w:t>(2007, p. 21)</w:t>
      </w:r>
      <w:r>
        <w:fldChar w:fldCharType="end"/>
      </w:r>
      <w:r>
        <w:t xml:space="preserve"> propõe atributos de efetividade de um processo de desenvolvimento da estratégia. Dentre estes atributos, propõe-se que a etapa de avaliação estratégica será efetiva caso não apenas realize uma avaliação financeira, mas sim comtemple uma “avaliação multidimensional incorporando risco e incerteza”. </w:t>
      </w:r>
      <w:r>
        <w:fldChar w:fldCharType="begin" w:fldLock="1"/>
      </w:r>
      <w:r>
        <w:instrText>ADDIN CSL_CITATION { "citationItems" : [ { "id" : "ITEM-1", "itemData" : { "author" : [ { "dropping-particle" : "", "family" : "Dyson", "given" : "Robert G.", "non-dropping-particle" : "", "parse-names" : false, "suffix" : "" }, { "dropping-particle" : "", "family" : "Bryant", "given" : "Jim", "non-dropping-particle" : "", "parse-names" : false, "suffix" : "" }, { "dropping-particle" : "", "family" : "Morecroft", "given" : "John", "non-dropping-particle" : "", "parse-names" : false, "suffix" : "" }, { "dropping-particle" : "", "family" : "O\u2019Brien", "given" : "Frances", "non-dropping-particle" : "", "parse-names" : false, "suffix" : "" } ], "container-title" : "Supporting strategy: Frameworks, methods and models", "id" : "ITEM-1", "issue" : "January 2015", "issued" : { "date-parts" : [ [ "2007" ] ] }, "page" : "3\u201324", "title" : "The strategic development process", "type" : "chapter" }, "locator" : "21", "uris" : [ "http://www.mendeley.com/documents/?uuid=e662ee86-59b0-4974-be2e-3cd1ae4beb20" ] } ], "mendeley" : { "formattedCitation" : "(DYSON et al., 2007, p. 21)", "plainTextFormattedCitation" : "(DYSON et al., 2007, p. 21)", "previouslyFormattedCitation" : "(DYSON et al., 2007, p. 21)" }, "properties" : { "noteIndex" : 0 }, "schema" : "https://github.com/citation-style-language/schema/raw/master/csl-citation.json" }</w:instrText>
      </w:r>
      <w:r>
        <w:fldChar w:fldCharType="separate"/>
      </w:r>
      <w:r w:rsidRPr="005F72FE">
        <w:rPr>
          <w:noProof/>
        </w:rPr>
        <w:t>(DYSON et al., 2007, p. 21)</w:t>
      </w:r>
      <w:r>
        <w:fldChar w:fldCharType="end"/>
      </w:r>
      <w:r>
        <w:t>.</w:t>
      </w:r>
    </w:p>
    <w:p w14:paraId="31DD6FA0" w14:textId="77777777" w:rsidR="001E5DE9" w:rsidRDefault="001E5DE9">
      <w:pPr>
        <w:autoSpaceDE/>
        <w:autoSpaceDN/>
        <w:adjustRightInd/>
        <w:spacing w:after="160" w:line="259" w:lineRule="auto"/>
        <w:ind w:firstLine="0"/>
        <w:jc w:val="left"/>
        <w:rPr>
          <w:rFonts w:ascii="Arial Negrito" w:hAnsi="Arial Negrito"/>
          <w:b/>
          <w:bCs/>
          <w:caps/>
        </w:rPr>
      </w:pPr>
      <w:r>
        <w:br w:type="page"/>
      </w:r>
    </w:p>
    <w:p w14:paraId="2502C8C7" w14:textId="2F2ECF8F" w:rsidR="00EC7C7A" w:rsidRDefault="00EC7C7A" w:rsidP="001E5DE9">
      <w:pPr>
        <w:pStyle w:val="Ttulo1"/>
        <w:keepNext w:val="0"/>
        <w:keepLines w:val="0"/>
        <w:ind w:left="737" w:hanging="737"/>
        <w:contextualSpacing/>
      </w:pPr>
      <w:r>
        <w:lastRenderedPageBreak/>
        <w:t>Porque É plausível que o RDM ajude a avaliar decisões Estratégicas?</w:t>
      </w:r>
    </w:p>
    <w:p w14:paraId="76DD33FC" w14:textId="77777777" w:rsidR="00EC7C7A" w:rsidRDefault="00EC7C7A" w:rsidP="00EC7C7A"/>
    <w:p w14:paraId="1F204582" w14:textId="77777777" w:rsidR="00EC7C7A" w:rsidRDefault="00EC7C7A" w:rsidP="00EC7C7A"/>
    <w:p w14:paraId="3417428D" w14:textId="77777777" w:rsidR="00EC7C7A" w:rsidRDefault="00EC7C7A" w:rsidP="00EC7C7A">
      <w:r>
        <w:t>-------</w:t>
      </w:r>
    </w:p>
    <w:p w14:paraId="7B60E925" w14:textId="77777777" w:rsidR="00EC7C7A" w:rsidRDefault="00EC7C7A" w:rsidP="00EC7C7A">
      <w:r>
        <w:t xml:space="preserve">Empresas em ambientes dinâmicos deveriam adotar planejamento compreensivo. </w:t>
      </w:r>
      <w:r>
        <w:fldChar w:fldCharType="begin" w:fldLock="1"/>
      </w:r>
      <w:r>
        <w:instrText>ADDIN CSL_CITATION { "citationItems" : [ { "id" : "ITEM-1", "itemData" : { "DOI" : "10.1177/014920639502100506", "ISBN" : "01492063", "ISSN" : "0149-2063", "abstract" : "Abstract This study tests competing theories of how the relationship between rationality in strategic decision processes and firm performance may be moderated by environmental dynamism . Results, based on a survey of 101 manufacturing firms , indicate a positive ... \\n", "author" : [ { "dropping-particle" : "", "family" : "Priem", "given" : "R L", "non-dropping-particle" : "", "parse-names" : false, "suffix" : "" } ], "container-title" : "Journal of Management", "id" : "ITEM-1", "issue" : "5", "issued" : { "date-parts" : [ [ "1995" ] ] }, "page" : "913-929", "title" : "Rationality in Strategic Decision Processes, Environmental Dynamism and Firm Performance", "type" : "article-journal", "volume" : "21" }, "uris" : [ "http://www.mendeley.com/documents/?uuid=b43e67bf-f91a-4094-ad62-856886b2e972" ] } ], "mendeley" : { "formattedCitation" : "(PRIEM, 1995)", "plainTextFormattedCitation" : "(PRIEM, 1995)", "previouslyFormattedCitation" : "(PRIEM, 1995)" }, "properties" : { "noteIndex" : 0 }, "schema" : "https://github.com/citation-style-language/schema/raw/master/csl-citation.json" }</w:instrText>
      </w:r>
      <w:r>
        <w:fldChar w:fldCharType="separate"/>
      </w:r>
      <w:r w:rsidRPr="004F26CE">
        <w:rPr>
          <w:noProof/>
        </w:rPr>
        <w:t>(PRIEM, 1995)</w:t>
      </w:r>
      <w:r>
        <w:fldChar w:fldCharType="end"/>
      </w:r>
    </w:p>
    <w:p w14:paraId="4FDD2D0C" w14:textId="77777777" w:rsidR="00EC7C7A" w:rsidRDefault="00EC7C7A" w:rsidP="00EC7C7A"/>
    <w:p w14:paraId="731601E5" w14:textId="77777777" w:rsidR="00EC7C7A" w:rsidRDefault="00EC7C7A" w:rsidP="00EC7C7A">
      <w:r>
        <w:t xml:space="preserve">Executivos que abandonam a preparação cuidadosa de planos de longo prazo e abandonam uma avaliação sistemática do ambiente e uma análise detalhada das alternativas podem sofrer resultados econômicos negativos. </w:t>
      </w:r>
      <w:r>
        <w:fldChar w:fldCharType="begin" w:fldLock="1"/>
      </w:r>
      <w:r>
        <w:instrText>ADDIN CSL_CITATION { "citationItems" : [ { "id" : "ITEM-1", "itemData" : { "DOI" : "10.1177/014920639502100506", "ISBN" : "01492063", "ISSN" : "0149-2063", "abstract" : "Abstract This study tests competing theories of how the relationship between rationality in strategic decision processes and firm performance may be moderated by environmental dynamism . Results, based on a survey of 101 manufacturing firms , indicate a positive ... \\n", "author" : [ { "dropping-particle" : "", "family" : "Priem", "given" : "R L", "non-dropping-particle" : "", "parse-names" : false, "suffix" : "" } ], "container-title" : "Journal of Management", "id" : "ITEM-1", "issue" : "5", "issued" : { "date-parts" : [ [ "1995" ] ] }, "page" : "913-929", "title" : "Rationality in Strategic Decision Processes, Environmental Dynamism and Firm Performance", "type" : "article-journal", "volume" : "21" }, "uris" : [ "http://www.mendeley.com/documents/?uuid=b43e67bf-f91a-4094-ad62-856886b2e972" ] } ], "mendeley" : { "formattedCitation" : "(PRIEM, 1995)", "plainTextFormattedCitation" : "(PRIEM, 1995)", "previouslyFormattedCitation" : "(PRIEM, 1995)" }, "properties" : { "noteIndex" : 0 }, "schema" : "https://github.com/citation-style-language/schema/raw/master/csl-citation.json" }</w:instrText>
      </w:r>
      <w:r>
        <w:fldChar w:fldCharType="separate"/>
      </w:r>
      <w:r w:rsidRPr="004F26CE">
        <w:rPr>
          <w:noProof/>
        </w:rPr>
        <w:t>(PRIEM, 1995)</w:t>
      </w:r>
      <w:r>
        <w:fldChar w:fldCharType="end"/>
      </w:r>
      <w:r>
        <w:t>.</w:t>
      </w:r>
    </w:p>
    <w:p w14:paraId="2E53948B" w14:textId="77777777" w:rsidR="00EC7C7A" w:rsidRDefault="00EC7C7A" w:rsidP="00EC7C7A"/>
    <w:p w14:paraId="57767721" w14:textId="77777777" w:rsidR="00EC7C7A" w:rsidRDefault="00EC7C7A" w:rsidP="00EC7C7A">
      <w:r>
        <w:t>Racionalidade no processo de formação da estratégia (não necessáriamente na decisão), representada pelos níveis de scanning, análise e planejamento reportado pelos top managers em organizações de manufatura estão positivamente relacionadas à performance da empresa. (Justificativa)</w:t>
      </w:r>
      <w:r w:rsidRPr="00F267C3">
        <w:t xml:space="preserve"> </w:t>
      </w:r>
      <w:r>
        <w:fldChar w:fldCharType="begin" w:fldLock="1"/>
      </w:r>
      <w:r>
        <w:instrText>ADDIN CSL_CITATION { "citationItems" : [ { "id" : "ITEM-1", "itemData" : { "DOI" : "10.1177/014920639502100506", "ISBN" : "01492063", "ISSN" : "0149-2063", "abstract" : "Abstract This study tests competing theories of how the relationship between rationality in strategic decision processes and firm performance may be moderated by environmental dynamism . Results, based on a survey of 101 manufacturing firms , indicate a positive ... \\n", "author" : [ { "dropping-particle" : "", "family" : "Priem", "given" : "R L", "non-dropping-particle" : "", "parse-names" : false, "suffix" : "" } ], "container-title" : "Journal of Management", "id" : "ITEM-1", "issue" : "5", "issued" : { "date-parts" : [ [ "1995" ] ] }, "page" : "913-929", "title" : "Rationality in Strategic Decision Processes, Environmental Dynamism and Firm Performance", "type" : "article-journal", "volume" : "21" }, "uris" : [ "http://www.mendeley.com/documents/?uuid=b43e67bf-f91a-4094-ad62-856886b2e972" ] } ], "mendeley" : { "formattedCitation" : "(PRIEM, 1995)", "plainTextFormattedCitation" : "(PRIEM, 1995)", "previouslyFormattedCitation" : "(PRIEM, 1995)" }, "properties" : { "noteIndex" : 0 }, "schema" : "https://github.com/citation-style-language/schema/raw/master/csl-citation.json" }</w:instrText>
      </w:r>
      <w:r>
        <w:fldChar w:fldCharType="separate"/>
      </w:r>
      <w:r w:rsidRPr="004F26CE">
        <w:rPr>
          <w:noProof/>
        </w:rPr>
        <w:t>(PRIEM, 1995)</w:t>
      </w:r>
      <w:r>
        <w:fldChar w:fldCharType="end"/>
      </w:r>
      <w:r>
        <w:t>.</w:t>
      </w:r>
    </w:p>
    <w:p w14:paraId="76C516A2" w14:textId="77777777" w:rsidR="00EC7C7A" w:rsidRDefault="00EC7C7A" w:rsidP="00EC7C7A"/>
    <w:p w14:paraId="66463187" w14:textId="25C72C1D" w:rsidR="00EC7C7A" w:rsidRDefault="00EC7C7A" w:rsidP="00EC7C7A">
      <w:r>
        <w:t xml:space="preserve">A incerteza existente em ambientes dinâmicos demandam a análise de um conjunto rico de alternativas. </w:t>
      </w:r>
      <w:r>
        <w:fldChar w:fldCharType="begin" w:fldLock="1"/>
      </w:r>
      <w:r>
        <w:instrText>ADDIN CSL_CITATION { "citationItems" : [ { "id" : "ITEM-1", "itemData" : { "DOI" : "10.1177/014920639502100506", "ISBN" : "01492063", "ISSN" : "0149-2063", "abstract" : "Abstract This study tests competing theories of how the relationship between rationality in strategic decision processes and firm performance may be moderated by environmental dynamism . Results, based on a survey of 101 manufacturing firms , indicate a positive ... \\n", "author" : [ { "dropping-particle" : "", "family" : "Priem", "given" : "R L", "non-dropping-particle" : "", "parse-names" : false, "suffix" : "" } ], "container-title" : "Journal of Management", "id" : "ITEM-1", "issue" : "5", "issued" : { "date-parts" : [ [ "1995" ] ] }, "page" : "913-929", "title" : "Rationality in Strategic Decision Processes, Environmental Dynamism and Firm Performance", "type" : "article-journal", "volume" : "21" }, "uris" : [ "http://www.mendeley.com/documents/?uuid=b43e67bf-f91a-4094-ad62-856886b2e972" ] } ], "mendeley" : { "formattedCitation" : "(PRIEM, 1995)", "plainTextFormattedCitation" : "(PRIEM, 1995)", "previouslyFormattedCitation" : "(PRIEM, 1995)" }, "properties" : { "noteIndex" : 0 }, "schema" : "https://github.com/citation-style-language/schema/raw/master/csl-citation.json" }</w:instrText>
      </w:r>
      <w:r>
        <w:fldChar w:fldCharType="separate"/>
      </w:r>
      <w:r w:rsidRPr="004F26CE">
        <w:rPr>
          <w:noProof/>
        </w:rPr>
        <w:t>(PRIEM, 1995)</w:t>
      </w:r>
      <w:r>
        <w:fldChar w:fldCharType="end"/>
      </w:r>
      <w:r>
        <w:t>.</w:t>
      </w:r>
    </w:p>
    <w:p w14:paraId="2DE6E508" w14:textId="77777777" w:rsidR="00EC7C7A" w:rsidRDefault="00EC7C7A" w:rsidP="00EC7C7A">
      <w:r>
        <w:t>--------</w:t>
      </w:r>
    </w:p>
    <w:p w14:paraId="0DED2758" w14:textId="77777777" w:rsidR="00EC7C7A" w:rsidRDefault="00EC7C7A" w:rsidP="00EC7C7A">
      <w:r>
        <w:t xml:space="preserve">Empresas Pequenas: </w:t>
      </w:r>
    </w:p>
    <w:p w14:paraId="5E0B20BA" w14:textId="77777777" w:rsidR="00EC7C7A" w:rsidRDefault="00EC7C7A" w:rsidP="00EC7C7A">
      <w:r>
        <w:fldChar w:fldCharType="begin" w:fldLock="1"/>
      </w:r>
      <w:r>
        <w:instrText>ADDIN CSL_CITATION { "citationItems" : [ { "id" : "ITEM-1", "itemData" : { "DOI" : "10.1016/j.jbusvent.2008.10.007", "ISBN" : "0883-9026", "ISSN" : "08839026", "PMID" : "45416522", "abstract" : "Entrepreneurship research engages in an intense debate about the value of business planning. Prior empirical findings have been fragmented and contradictory. This study contributes insights to the business planning discussion by following an evidence-based research approach. We conduct a meta-analysis on the business planning-performance relationship and specifically focus on contextual factors moderating the relationship. Results indicate that planning is beneficial, yet contextual factors such as newness of the firms and the cultural environment of firms significantly impact the relationship. Based on this evidence, we propose a concomitant and dynamic approach that combines planning and learning. ?? 2008 Elsevier Inc. All rights reserved.", "author" : [ { "dropping-particle" : "", "family" : "Brinckmann", "given" : "Jan", "non-dropping-particle" : "", "parse-names" : false, "suffix" : "" }, { "dropping-particle" : "", "family" : "Grichnik", "given" : "Dietmar", "non-dropping-particle" : "", "parse-names" : false, "suffix" : "" }, { "dropping-particle" : "", "family" : "Kapsa", "given" : "Diana", "non-dropping-particle" : "", "parse-names" : false, "suffix" : "" } ], "container-title" : "Journal of Business Venturing", "id" : "ITEM-1", "issue" : "1", "issued" : { "date-parts" : [ [ "2010" ] ] }, "page" : "24-40", "publisher" : "Elsevier Inc.", "title" : "Should entrepreneurs plan or just storm the castle? A meta-analysis on contextual factors impacting the business planning-performance relationship in small firms", "type" : "article-journal", "volume" : "25" }, "uris" : [ "http://www.mendeley.com/documents/?uuid=52da3693-4dd6-4c34-9b60-c3b4f19d1d62" ] } ], "mendeley" : { "formattedCitation" : "(BRINCKMANN; GRICHNIK; KAPSA, 2010)", "plainTextFormattedCitation" : "(BRINCKMANN; GRICHNIK; KAPSA, 2010)", "previouslyFormattedCitation" : "(BRINCKMANN; GRICHNIK; KAPSA, 2010)" }, "properties" : { "noteIndex" : 0 }, "schema" : "https://github.com/citation-style-language/schema/raw/master/csl-citation.json" }</w:instrText>
      </w:r>
      <w:r>
        <w:fldChar w:fldCharType="separate"/>
      </w:r>
      <w:r w:rsidRPr="004F26CE">
        <w:rPr>
          <w:noProof/>
        </w:rPr>
        <w:t>(BRINCKMANN; GRICHNIK; KAPSA, 2010)</w:t>
      </w:r>
      <w:r>
        <w:fldChar w:fldCharType="end"/>
      </w:r>
    </w:p>
    <w:p w14:paraId="6BF35D87" w14:textId="77777777" w:rsidR="00EC7C7A" w:rsidRDefault="00EC7C7A" w:rsidP="00EC7C7A">
      <w:r>
        <w:t>O planejamento promete mais retorno para as empresas que estão estabelecidas do que para as que estão começando. Por este motivo o RDM pode ser ainda mais importante. RDM é uma forma de aprender sem experimentar a realidade!!!</w:t>
      </w:r>
    </w:p>
    <w:p w14:paraId="7257FBB3" w14:textId="77777777" w:rsidR="00EC7C7A" w:rsidRDefault="00EC7C7A" w:rsidP="00EC7C7A">
      <w:r>
        <w:t>Em contextos de alto grau de incerteza, é recomendável considerar planos de contingência e focar em controlar recursos que podem ser usados flexívelmente enquanto se executa atividades que permitem a aprendizagem e sense-making...</w:t>
      </w:r>
    </w:p>
    <w:p w14:paraId="34600561" w14:textId="77777777" w:rsidR="00EC7C7A" w:rsidRDefault="00EC7C7A" w:rsidP="00EC7C7A"/>
    <w:p w14:paraId="62BB1DBF" w14:textId="77777777" w:rsidR="00EC7C7A" w:rsidRDefault="00EC7C7A" w:rsidP="00EC7C7A">
      <w:r>
        <w:t>Conforme a qualidade da informação aumenta, aumenta o benefício de planejar, e se torna mais econômico colocar mais recursos para business planning.</w:t>
      </w:r>
    </w:p>
    <w:p w14:paraId="3F711B7A" w14:textId="77777777" w:rsidR="00EC7C7A" w:rsidRDefault="00EC7C7A" w:rsidP="00EC7C7A">
      <w:r>
        <w:t>Ou seja, em situações de incerteza (no início) não vale tanto apena gastar tanto tempo planejando...</w:t>
      </w:r>
    </w:p>
    <w:p w14:paraId="7137F128" w14:textId="77777777" w:rsidR="00EC7C7A" w:rsidRDefault="00EC7C7A" w:rsidP="00EC7C7A"/>
    <w:p w14:paraId="0A2B8392" w14:textId="77777777" w:rsidR="00EC7C7A" w:rsidRDefault="00EC7C7A" w:rsidP="00EC7C7A">
      <w:r w:rsidRPr="004F26CE">
        <w:t>Processos de planejamento longos e deslocados da interação do mercado e sem feedback parecem prejudiciais. Planejamento e execução podem ser atividades concorrentes e orquestradas para fornecer feedback loops..</w:t>
      </w:r>
    </w:p>
    <w:p w14:paraId="42632B37" w14:textId="77777777" w:rsidR="00EC7C7A" w:rsidRDefault="00EC7C7A" w:rsidP="00EC7C7A"/>
    <w:p w14:paraId="717DB924" w14:textId="77777777" w:rsidR="00EC7C7A" w:rsidRDefault="00EC7C7A" w:rsidP="00EC7C7A">
      <w:r w:rsidRPr="004F26CE">
        <w:t>Processos com maior formalização aparentam ter mais resultados do que processos com baixa sofisticação..</w:t>
      </w:r>
    </w:p>
    <w:p w14:paraId="7F3483F3" w14:textId="77777777" w:rsidR="00EC7C7A" w:rsidRDefault="00EC7C7A" w:rsidP="00EC7C7A"/>
    <w:p w14:paraId="1CB6F472" w14:textId="77777777" w:rsidR="00EC7C7A" w:rsidRDefault="00EC7C7A" w:rsidP="00EC7C7A">
      <w:r>
        <w:t>Planejamento sistemático aparenta ter mais efeito em performance do que planejamento aleatório.</w:t>
      </w:r>
    </w:p>
    <w:p w14:paraId="31CC73EF" w14:textId="77777777" w:rsidR="00EC7C7A" w:rsidRDefault="00EC7C7A" w:rsidP="00EC7C7A">
      <w:r>
        <w:t>------</w:t>
      </w:r>
    </w:p>
    <w:p w14:paraId="0B886C59" w14:textId="77777777" w:rsidR="00EC7C7A" w:rsidRPr="004F26CE" w:rsidRDefault="00EC7C7A" w:rsidP="00EC7C7A"/>
    <w:p w14:paraId="620EA1A3" w14:textId="77777777" w:rsidR="00EC7C7A" w:rsidRDefault="00EC7C7A">
      <w:pPr>
        <w:pStyle w:val="Ttulo1"/>
      </w:pPr>
    </w:p>
    <w:p w14:paraId="10867F6B" w14:textId="6C597B9F" w:rsidR="00B876EE" w:rsidRDefault="00B876EE">
      <w:pPr>
        <w:pStyle w:val="Ttulo1"/>
      </w:pPr>
      <w:r>
        <w:t>Estrutura do trabalho antiga</w:t>
      </w:r>
    </w:p>
    <w:p w14:paraId="4E375146" w14:textId="77777777" w:rsidR="00B876EE" w:rsidRDefault="00B876EE" w:rsidP="00B876EE">
      <w:r>
        <w:t xml:space="preserve">A </w:t>
      </w:r>
      <w:r>
        <w:fldChar w:fldCharType="begin"/>
      </w:r>
      <w:r>
        <w:instrText xml:space="preserve"> REF _Ref471840441 \h </w:instrText>
      </w:r>
      <w:r>
        <w:fldChar w:fldCharType="separate"/>
      </w:r>
      <w:r>
        <w:t xml:space="preserve">Figura </w:t>
      </w:r>
      <w:r>
        <w:rPr>
          <w:noProof/>
        </w:rPr>
        <w:t>4</w:t>
      </w:r>
      <w:r>
        <w:fldChar w:fldCharType="end"/>
      </w:r>
      <w:r>
        <w:t xml:space="preserve"> ilustra a Estrutura proposta para este trabalho. No capítulo 2, serão expostos os principais conceitos pertinentes para a execução deste trabalho, incluindo a Avaliação de Decisões Estratégicas, Incerteza Profunda, e o RDM.</w:t>
      </w:r>
    </w:p>
    <w:p w14:paraId="3B35D02F" w14:textId="77777777" w:rsidR="00B876EE" w:rsidRDefault="00B876EE" w:rsidP="00B876EE">
      <w:r>
        <w:t xml:space="preserve">Em seguida, serão detalhados no capítulo 3 o delineamento da pesquisa bem como o método de trabalho. Esta pesquisa utilizará como abordagem a </w:t>
      </w:r>
      <w:r w:rsidRPr="00BC5B27">
        <w:t>Design Science Research</w:t>
      </w:r>
      <w:r>
        <w:t xml:space="preserve"> </w:t>
      </w:r>
      <w:r>
        <w:fldChar w:fldCharType="begin" w:fldLock="1"/>
      </w:r>
      <w:r>
        <w:instrText>ADDIN CSL_CITATION { "citationItems" : [ { "id" : "ITEM-1", "itemData" : { "ISBN" : "9788582602980", "author" : [ { "dropping-particle" : "", "family" : "Dresch", "given" : "Aline", "non-dropping-particle" : "", "parse-names" : false, "suffix" : "" }, { "dropping-particle" : "", "family" : "Lacerda", "given" : "Daniel Pacheco", "non-dropping-particle" : "", "parse-names" : false, "suffix" : "" }, { "dropping-particle" : "", "family" : "Antunes", "given" : "Jos\u00e9 Ant\u00f4nio Valle", "non-dropping-particle" : "", "parse-names" : false, "suffix" : "" }, { "dropping-particle" : "", "family" : "Antunes Junior", "given" : "Jose Antonio Valle", "non-dropping-particle" : "", "parse-names" : false, "suffix" : "" } ], "edition" : "1", "id" : "ITEM-1", "issued" : { "date-parts" : [ [ "2015" ] ] }, "number-of-pages" : "181", "publisher" : "Bookman", "publisher-place" : "Porto Alegre", "title" : "Design Science Research: M\u00e9todo de Pesquisa para o Avan\u00e7o da Ci\u00eancia e Tecnologia", "type" : "book" }, "uris" : [ "http://www.mendeley.com/documents/?uuid=667eaa78-4c2d-4548-acda-57e64bb96497" ] } ], "mendeley" : { "formattedCitation" : "(DRESCH et al., 2015)", "plainTextFormattedCitation" : "(DRESCH et al., 2015)", "previouslyFormattedCitation" : "(DRESCH et al., 2015)" }, "properties" : { "noteIndex" : 0 }, "schema" : "https://github.com/citation-style-language/schema/raw/master/csl-citation.json" }</w:instrText>
      </w:r>
      <w:r>
        <w:fldChar w:fldCharType="separate"/>
      </w:r>
      <w:r w:rsidRPr="009A2021">
        <w:rPr>
          <w:noProof/>
        </w:rPr>
        <w:t>(DRESCH et al., 2015)</w:t>
      </w:r>
      <w:r>
        <w:fldChar w:fldCharType="end"/>
      </w:r>
      <w:r>
        <w:t>, visto que o objetivo principal do trabalho é a aplicação, avaliação e possível adaptação de um método a um contexto novo.</w:t>
      </w:r>
    </w:p>
    <w:p w14:paraId="1A80682E" w14:textId="77777777" w:rsidR="00B876EE" w:rsidRDefault="00B876EE" w:rsidP="00B876EE">
      <w:r>
        <w:t xml:space="preserve">No capítulo 4, propõe-se que os resultados do trabalho sejam particionados em três partes distintas. Na primeira parte, a aplicação do RDM será descrita, de modo a explicitar as decisões tomadas no processo de aplicação do RDM. Tal etapa contribuirá especificamente com a empresa em questão por propor uma análise da robustez de sua estratégia. Na segunda parte, a aplicação realizada será discutida, de modo a explicitar heurísticas contingenciais e construtivas </w:t>
      </w:r>
      <w:r>
        <w:fldChar w:fldCharType="begin" w:fldLock="1"/>
      </w:r>
      <w:r>
        <w:instrText>ADDIN CSL_CITATION { "citationItems" : [ { "id" : "ITEM-1", "itemData" : { "ISBN" : "9788582602980", "author" : [ { "dropping-particle" : "", "family" : "Dresch", "given" : "Aline", "non-dropping-particle" : "", "parse-names" : false, "suffix" : "" }, { "dropping-particle" : "", "family" : "Lacerda", "given" : "Daniel Pacheco", "non-dropping-particle" : "", "parse-names" : false, "suffix" : "" }, { "dropping-particle" : "", "family" : "Antunes", "given" : "Jos\u00e9 Ant\u00f4nio Valle", "non-dropping-particle" : "", "parse-names" : false, "suffix" : "" }, { "dropping-particle" : "", "family" : "Antunes Junior", "given" : "Jose Antonio Valle", "non-dropping-particle" : "", "parse-names" : false, "suffix" : "" } ], "edition" : "1", "id" : "ITEM-1", "issued" : { "date-parts" : [ [ "2015" ] ] }, "number-of-pages" : "181", "publisher" : "Bookman", "publisher-place" : "Porto Alegre", "title" : "Design Science Research: M\u00e9todo de Pesquisa para o Avan\u00e7o da Ci\u00eancia e Tecnologia", "type" : "book" }, "uris" : [ "http://www.mendeley.com/documents/?uuid=667eaa78-4c2d-4548-acda-57e64bb96497" ] } ], "mendeley" : { "formattedCitation" : "(DRESCH et al., 2015)", "plainTextFormattedCitation" : "(DRESCH et al., 2015)", "previouslyFormattedCitation" : "(DRESCH et al., 2015)" }, "properties" : { "noteIndex" : 0 }, "schema" : "https://github.com/citation-style-language/schema/raw/master/csl-citation.json" }</w:instrText>
      </w:r>
      <w:r>
        <w:fldChar w:fldCharType="separate"/>
      </w:r>
      <w:r w:rsidRPr="0027401C">
        <w:rPr>
          <w:noProof/>
        </w:rPr>
        <w:t>(DRESCH et al., 2015)</w:t>
      </w:r>
      <w:r>
        <w:fldChar w:fldCharType="end"/>
      </w:r>
      <w:r>
        <w:t xml:space="preserve"> utilizadas durante o processo de formulação e aplicação do modelo em questão. Tal etapa busca explicitar conhecimentos obtidos na construção do modelo, contribuindo especificamente à academia, e à questão de “como aplicar o RDM” em um novo contexto. </w:t>
      </w:r>
    </w:p>
    <w:p w14:paraId="4B295CAA" w14:textId="77777777" w:rsidR="00B876EE" w:rsidRDefault="00B876EE" w:rsidP="00B876EE">
      <w:pPr>
        <w:pStyle w:val="Legenda"/>
      </w:pPr>
      <w:bookmarkStart w:id="15" w:name="_Ref471840441"/>
      <w:bookmarkStart w:id="16" w:name="_Toc479347022"/>
      <w:bookmarkStart w:id="17" w:name="_Toc481590638"/>
      <w:r>
        <w:lastRenderedPageBreak/>
        <w:t xml:space="preserve">Figura </w:t>
      </w:r>
      <w:r>
        <w:fldChar w:fldCharType="begin"/>
      </w:r>
      <w:r>
        <w:instrText xml:space="preserve"> SEQ Figura \* ARABIC </w:instrText>
      </w:r>
      <w:r>
        <w:fldChar w:fldCharType="separate"/>
      </w:r>
      <w:r>
        <w:rPr>
          <w:noProof/>
        </w:rPr>
        <w:t>4</w:t>
      </w:r>
      <w:r>
        <w:rPr>
          <w:noProof/>
        </w:rPr>
        <w:fldChar w:fldCharType="end"/>
      </w:r>
      <w:bookmarkEnd w:id="15"/>
      <w:r>
        <w:t xml:space="preserve"> – Estrutura do Trabalho.</w:t>
      </w:r>
      <w:bookmarkEnd w:id="16"/>
      <w:bookmarkEnd w:id="17"/>
    </w:p>
    <w:p w14:paraId="0CD4C931" w14:textId="77777777" w:rsidR="00B876EE" w:rsidRDefault="00B876EE" w:rsidP="00B876EE">
      <w:pPr>
        <w:ind w:firstLine="0"/>
      </w:pPr>
      <w:r>
        <w:rPr>
          <w:noProof/>
        </w:rPr>
        <w:drawing>
          <wp:inline distT="0" distB="0" distL="0" distR="0" wp14:anchorId="1B26F8D8" wp14:editId="412525AD">
            <wp:extent cx="5686425" cy="5410200"/>
            <wp:effectExtent l="0" t="0" r="952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A3711B3" w14:textId="77777777" w:rsidR="00B876EE" w:rsidRDefault="00B876EE" w:rsidP="00B876EE">
      <w:pPr>
        <w:ind w:firstLine="0"/>
        <w:jc w:val="center"/>
      </w:pPr>
      <w:r>
        <w:t>Fonte: Elaborado pelo autor.</w:t>
      </w:r>
    </w:p>
    <w:p w14:paraId="0DAEE303" w14:textId="77777777" w:rsidR="00B876EE" w:rsidRDefault="00B876EE" w:rsidP="00B876EE">
      <w:r>
        <w:t>Finalmente, a terceira parte tratará de avaliar a aplicação do RDM. Propõe-se a utilização de entrevistas semiestruturadas junto a profissionais envolvidos no processo de decisão, de modo que estes explicitem sua opinião sobre a abordagem RDM. Neste sentido, procura-se finalmente avaliar a aplicabilidade do RDM e suas limitações no novo contexto de aplicação.</w:t>
      </w:r>
    </w:p>
    <w:p w14:paraId="3FE86FC8" w14:textId="09479B8C" w:rsidR="00B876EE" w:rsidRPr="00B876EE" w:rsidRDefault="00B876EE" w:rsidP="00B876EE">
      <w:r>
        <w:t>Após a explicitação dos resultados da pesquisa o trabalho será concluído no capítulo 5 com a explicitação de suas contribuições, limitações e sugestões de trabalhos futuros.</w:t>
      </w:r>
      <w:bookmarkStart w:id="18" w:name="_GoBack"/>
      <w:bookmarkEnd w:id="18"/>
    </w:p>
    <w:sectPr w:rsidR="00B876EE" w:rsidRPr="00B876EE" w:rsidSect="004A3A2A">
      <w:footnotePr>
        <w:numRestart w:val="eachSect"/>
      </w:footnotePr>
      <w:pgSz w:w="11906" w:h="16838" w:code="9"/>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Daniel Lacerda" w:date="2017-04-29T13:39:00Z" w:initials="DL">
    <w:p w14:paraId="483582C9" w14:textId="77777777" w:rsidR="008B027A" w:rsidRDefault="008B027A" w:rsidP="00CC3E41">
      <w:pPr>
        <w:pStyle w:val="Textodecomentrio"/>
      </w:pPr>
      <w:r>
        <w:rPr>
          <w:rStyle w:val="Refdecomentrio"/>
        </w:rPr>
        <w:annotationRef/>
      </w:r>
      <w:r>
        <w:t>Pedro,</w:t>
      </w:r>
    </w:p>
    <w:p w14:paraId="47E72BAA" w14:textId="77777777" w:rsidR="008B027A" w:rsidRDefault="008B027A" w:rsidP="00CC3E41">
      <w:pPr>
        <w:pStyle w:val="Textodecomentrio"/>
      </w:pPr>
      <w:r>
        <w:t xml:space="preserve">Particularmente, considero esse o melhor desenho de pesquisa. Bastaria, realocar nossa questão para um ponto antes da Estratégia Pretendida. Contudo, o trabalho é seu. Essa é minha sugestão. Veja que os aspectos que estás colocando, ficam menos ricos e significativos no desenho que escolhestes. </w:t>
      </w:r>
    </w:p>
    <w:p w14:paraId="0A830003" w14:textId="77777777" w:rsidR="008B027A" w:rsidRDefault="008B027A" w:rsidP="00CC3E41">
      <w:pPr>
        <w:pStyle w:val="Textodecomentrio"/>
      </w:pPr>
    </w:p>
    <w:p w14:paraId="5EA4321A" w14:textId="77777777" w:rsidR="008B027A" w:rsidRDefault="008B027A" w:rsidP="00CC3E41">
      <w:pPr>
        <w:pStyle w:val="Textodecomentrio"/>
      </w:pPr>
      <w:r>
        <w:t>Enfim, o que escrevestes é suficiente, mas acredito que está reduzindo as contribuições do teu trabalho. No entanto, não considero esse aspecto mandatório, apenas uma questão de ponto de vista técnico distinto. A decisão é sua.</w:t>
      </w:r>
    </w:p>
  </w:comment>
  <w:comment w:id="12" w:author="Daniel Lacerda" w:date="2017-04-29T13:54:00Z" w:initials="DL">
    <w:p w14:paraId="00E85ECF" w14:textId="77777777" w:rsidR="008B027A" w:rsidRDefault="008B027A" w:rsidP="006E1603">
      <w:pPr>
        <w:pStyle w:val="Textodecomentrio"/>
        <w:ind w:firstLine="0"/>
      </w:pPr>
      <w:r>
        <w:rPr>
          <w:rStyle w:val="Refdecomentrio"/>
        </w:rPr>
        <w:annotationRef/>
      </w:r>
      <w:r>
        <w:t xml:space="preserve">Errado. No máximo, uma contribuição adicional.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A4321A" w15:done="0"/>
  <w15:commentEx w15:paraId="00E85EC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33BE0" w14:textId="77777777" w:rsidR="002B1154" w:rsidRDefault="002B1154">
      <w:pPr>
        <w:spacing w:line="240" w:lineRule="auto"/>
      </w:pPr>
      <w:r>
        <w:separator/>
      </w:r>
    </w:p>
  </w:endnote>
  <w:endnote w:type="continuationSeparator" w:id="0">
    <w:p w14:paraId="50EE0182" w14:textId="77777777" w:rsidR="002B1154" w:rsidRDefault="002B1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egrit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7991E" w14:textId="77777777" w:rsidR="008B027A" w:rsidRPr="00EF5707" w:rsidRDefault="008B027A" w:rsidP="001F56FA">
    <w:pP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68C1A" w14:textId="77777777" w:rsidR="002B1154" w:rsidRDefault="002B1154">
      <w:pPr>
        <w:spacing w:line="240" w:lineRule="auto"/>
      </w:pPr>
      <w:r>
        <w:separator/>
      </w:r>
    </w:p>
  </w:footnote>
  <w:footnote w:type="continuationSeparator" w:id="0">
    <w:p w14:paraId="2BFD72AC" w14:textId="77777777" w:rsidR="002B1154" w:rsidRDefault="002B1154">
      <w:pPr>
        <w:spacing w:line="240" w:lineRule="auto"/>
      </w:pPr>
      <w:r>
        <w:continuationSeparator/>
      </w:r>
    </w:p>
  </w:footnote>
  <w:footnote w:id="1">
    <w:p w14:paraId="01DE58C7" w14:textId="77777777" w:rsidR="008B027A" w:rsidRDefault="008B027A" w:rsidP="00FD6DA2">
      <w:pPr>
        <w:pStyle w:val="Textodenotaderodap"/>
      </w:pPr>
      <w:r w:rsidRPr="008E1672">
        <w:rPr>
          <w:rStyle w:val="Refdenotaderodap"/>
        </w:rPr>
        <w:footnoteRef/>
      </w:r>
      <w:r>
        <w:t xml:space="preserve"> O Lago Mead foi formado em 1930 pela construção da Hoover Dam, e é o maior reservatório hídrico dos Estados Unidos.</w:t>
      </w:r>
    </w:p>
  </w:footnote>
  <w:footnote w:id="2">
    <w:p w14:paraId="4A006903" w14:textId="77777777" w:rsidR="008B027A" w:rsidRDefault="008B027A" w:rsidP="00FD6DA2">
      <w:pPr>
        <w:pStyle w:val="Textodenotaderodap"/>
        <w:rPr>
          <w:lang w:val="en-US"/>
        </w:rPr>
      </w:pPr>
      <w:r w:rsidRPr="008E1672">
        <w:rPr>
          <w:rStyle w:val="Refdenotaderodap"/>
        </w:rPr>
        <w:footnoteRef/>
      </w:r>
      <w:r>
        <w:rPr>
          <w:lang w:val="en-US"/>
        </w:rPr>
        <w:t xml:space="preserve"> Society for Decision Making Under Uncertainty: </w:t>
      </w:r>
      <w:r>
        <w:rPr>
          <w:u w:val="single"/>
          <w:lang w:val="en-US"/>
        </w:rPr>
        <w:t>http://www.deepuncertainty.org/about-us/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48D29" w14:textId="77777777" w:rsidR="008B027A" w:rsidRDefault="008B027A" w:rsidP="001F56F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8D84453" w14:textId="77777777" w:rsidR="008B027A" w:rsidRPr="002F7EB0" w:rsidRDefault="008B027A" w:rsidP="001F56FA">
    <w:pPr>
      <w:ind w:right="360"/>
      <w:jc w:val="right"/>
      <w:rPr>
        <w:lang w:val="en-US"/>
      </w:rPr>
    </w:pPr>
    <w:r>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A90C" w14:textId="77777777" w:rsidR="008B027A" w:rsidRPr="002621FB" w:rsidRDefault="008B027A" w:rsidP="001F56FA">
    <w:pPr>
      <w:pStyle w:val="Cabealho"/>
      <w:ind w:firstLine="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FA3C2" w14:textId="77777777" w:rsidR="008B027A" w:rsidRPr="001D3DB6" w:rsidRDefault="008B027A">
    <w:pPr>
      <w:pStyle w:val="Cabealho"/>
      <w:jc w:val="right"/>
      <w:rPr>
        <w:sz w:val="22"/>
        <w:szCs w:val="22"/>
      </w:rPr>
    </w:pPr>
    <w:r w:rsidRPr="001D3DB6">
      <w:rPr>
        <w:sz w:val="22"/>
        <w:szCs w:val="22"/>
      </w:rPr>
      <w:fldChar w:fldCharType="begin"/>
    </w:r>
    <w:r w:rsidRPr="001D3DB6">
      <w:rPr>
        <w:sz w:val="22"/>
        <w:szCs w:val="22"/>
      </w:rPr>
      <w:instrText>PAGE   \* MERGEFORMAT</w:instrText>
    </w:r>
    <w:r w:rsidRPr="001D3DB6">
      <w:rPr>
        <w:sz w:val="22"/>
        <w:szCs w:val="22"/>
      </w:rPr>
      <w:fldChar w:fldCharType="separate"/>
    </w:r>
    <w:r>
      <w:rPr>
        <w:noProof/>
        <w:sz w:val="22"/>
        <w:szCs w:val="22"/>
      </w:rPr>
      <w:t>2</w:t>
    </w:r>
    <w:r w:rsidRPr="001D3DB6">
      <w:rPr>
        <w:sz w:val="22"/>
        <w:szCs w:val="2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58299" w14:textId="2313121D" w:rsidR="008B027A" w:rsidRPr="001D3DB6" w:rsidRDefault="008B027A" w:rsidP="001F56FA">
    <w:pPr>
      <w:pStyle w:val="Cabealho"/>
      <w:ind w:firstLine="0"/>
      <w:jc w:val="right"/>
      <w:rPr>
        <w:sz w:val="22"/>
        <w:szCs w:val="22"/>
      </w:rPr>
    </w:pPr>
    <w:r w:rsidRPr="001D3DB6">
      <w:rPr>
        <w:sz w:val="22"/>
        <w:szCs w:val="22"/>
      </w:rPr>
      <w:fldChar w:fldCharType="begin"/>
    </w:r>
    <w:r w:rsidRPr="001D3DB6">
      <w:rPr>
        <w:sz w:val="22"/>
        <w:szCs w:val="22"/>
      </w:rPr>
      <w:instrText>PAGE   \* MERGEFORMAT</w:instrText>
    </w:r>
    <w:r w:rsidRPr="001D3DB6">
      <w:rPr>
        <w:sz w:val="22"/>
        <w:szCs w:val="22"/>
      </w:rPr>
      <w:fldChar w:fldCharType="separate"/>
    </w:r>
    <w:r w:rsidR="008F548D">
      <w:rPr>
        <w:noProof/>
        <w:sz w:val="22"/>
        <w:szCs w:val="22"/>
      </w:rPr>
      <w:t>40</w:t>
    </w:r>
    <w:r w:rsidRPr="001D3DB6">
      <w:rPr>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2DB84ABC"/>
    <w:lvl w:ilvl="0">
      <w:start w:val="1"/>
      <w:numFmt w:val="decimal"/>
      <w:pStyle w:val="Commarcadores2"/>
      <w:lvlText w:val="%1."/>
      <w:lvlJc w:val="left"/>
      <w:pPr>
        <w:tabs>
          <w:tab w:val="num" w:pos="1209"/>
        </w:tabs>
        <w:ind w:left="1209" w:hanging="360"/>
      </w:pPr>
      <w:rPr>
        <w:rFonts w:cs="Times New Roman"/>
      </w:rPr>
    </w:lvl>
  </w:abstractNum>
  <w:abstractNum w:abstractNumId="1" w15:restartNumberingAfterBreak="0">
    <w:nsid w:val="239E14A0"/>
    <w:multiLevelType w:val="hybridMultilevel"/>
    <w:tmpl w:val="08BA05C2"/>
    <w:lvl w:ilvl="0" w:tplc="6038A9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343218DD"/>
    <w:multiLevelType w:val="hybridMultilevel"/>
    <w:tmpl w:val="D5CEBF28"/>
    <w:lvl w:ilvl="0" w:tplc="E79E4450">
      <w:start w:val="1"/>
      <w:numFmt w:val="decimal"/>
      <w:pStyle w:val="Ttulo1"/>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6989011A"/>
    <w:multiLevelType w:val="multilevel"/>
    <w:tmpl w:val="9CB2BE68"/>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cs="Times New Roman" w:hint="default"/>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7" w15:restartNumberingAfterBreak="0">
    <w:nsid w:val="77664C04"/>
    <w:multiLevelType w:val="hybridMultilevel"/>
    <w:tmpl w:val="8F36B196"/>
    <w:lvl w:ilvl="0" w:tplc="504CC5B6">
      <w:start w:val="1"/>
      <w:numFmt w:val="lowerLetter"/>
      <w:pStyle w:val="ALINEA"/>
      <w:lvlText w:val="%1)"/>
      <w:lvlJc w:val="left"/>
      <w:pPr>
        <w:ind w:left="1021"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7"/>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 w:numId="7">
    <w:abstractNumId w:val="0"/>
  </w:num>
  <w:num w:numId="8">
    <w:abstractNumId w:val="5"/>
    <w:lvlOverride w:ilvl="0">
      <w:startOverride w:val="1"/>
    </w:lvlOverride>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Lacerda">
    <w15:presenceInfo w15:providerId="Windows Live" w15:userId="ff9d5c8f3b1fd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EwMrY0sDQ3MTG0MLRQ0lEKTi0uzszPAykwNKkFAIYNSEQtAAAA"/>
  </w:docVars>
  <w:rsids>
    <w:rsidRoot w:val="00A24367"/>
    <w:rsid w:val="00024159"/>
    <w:rsid w:val="00025F71"/>
    <w:rsid w:val="00043018"/>
    <w:rsid w:val="000A2824"/>
    <w:rsid w:val="000F47EB"/>
    <w:rsid w:val="0010230F"/>
    <w:rsid w:val="00151BBD"/>
    <w:rsid w:val="00156697"/>
    <w:rsid w:val="00164347"/>
    <w:rsid w:val="00176DAB"/>
    <w:rsid w:val="001B55AB"/>
    <w:rsid w:val="001E5DE9"/>
    <w:rsid w:val="001F56FA"/>
    <w:rsid w:val="00211D67"/>
    <w:rsid w:val="002316DC"/>
    <w:rsid w:val="0025029E"/>
    <w:rsid w:val="0026578A"/>
    <w:rsid w:val="002B1154"/>
    <w:rsid w:val="002F4AE5"/>
    <w:rsid w:val="003046D8"/>
    <w:rsid w:val="00323C32"/>
    <w:rsid w:val="003368F4"/>
    <w:rsid w:val="00352D73"/>
    <w:rsid w:val="00395E3B"/>
    <w:rsid w:val="003A6C91"/>
    <w:rsid w:val="003E162A"/>
    <w:rsid w:val="003F2BB2"/>
    <w:rsid w:val="004A3A2A"/>
    <w:rsid w:val="004D06B2"/>
    <w:rsid w:val="005A5464"/>
    <w:rsid w:val="005D5DE0"/>
    <w:rsid w:val="006060C8"/>
    <w:rsid w:val="00606360"/>
    <w:rsid w:val="00652D12"/>
    <w:rsid w:val="00663539"/>
    <w:rsid w:val="006917D3"/>
    <w:rsid w:val="006A002E"/>
    <w:rsid w:val="006A4B6B"/>
    <w:rsid w:val="006E1603"/>
    <w:rsid w:val="006F4BC9"/>
    <w:rsid w:val="007101EC"/>
    <w:rsid w:val="00764477"/>
    <w:rsid w:val="00782708"/>
    <w:rsid w:val="00794125"/>
    <w:rsid w:val="00797C16"/>
    <w:rsid w:val="007A7899"/>
    <w:rsid w:val="007D32A5"/>
    <w:rsid w:val="007E02CB"/>
    <w:rsid w:val="00822852"/>
    <w:rsid w:val="0087395D"/>
    <w:rsid w:val="008B027A"/>
    <w:rsid w:val="008E1672"/>
    <w:rsid w:val="008F548D"/>
    <w:rsid w:val="009024E5"/>
    <w:rsid w:val="00926868"/>
    <w:rsid w:val="00981CA3"/>
    <w:rsid w:val="00983B8C"/>
    <w:rsid w:val="009875ED"/>
    <w:rsid w:val="00987A1E"/>
    <w:rsid w:val="0099202F"/>
    <w:rsid w:val="009E5C7E"/>
    <w:rsid w:val="009E5CE7"/>
    <w:rsid w:val="00A02F84"/>
    <w:rsid w:val="00A1656B"/>
    <w:rsid w:val="00A24367"/>
    <w:rsid w:val="00A57988"/>
    <w:rsid w:val="00A7685E"/>
    <w:rsid w:val="00B07A37"/>
    <w:rsid w:val="00B11131"/>
    <w:rsid w:val="00B22559"/>
    <w:rsid w:val="00B24564"/>
    <w:rsid w:val="00B34C4C"/>
    <w:rsid w:val="00B53985"/>
    <w:rsid w:val="00B707F9"/>
    <w:rsid w:val="00B728E0"/>
    <w:rsid w:val="00B75370"/>
    <w:rsid w:val="00B77335"/>
    <w:rsid w:val="00B876EE"/>
    <w:rsid w:val="00BB3660"/>
    <w:rsid w:val="00BE05D3"/>
    <w:rsid w:val="00BE445F"/>
    <w:rsid w:val="00BE5729"/>
    <w:rsid w:val="00BF3245"/>
    <w:rsid w:val="00C105AE"/>
    <w:rsid w:val="00C907CA"/>
    <w:rsid w:val="00C96539"/>
    <w:rsid w:val="00CB7F58"/>
    <w:rsid w:val="00CC3E41"/>
    <w:rsid w:val="00CE1C36"/>
    <w:rsid w:val="00D174F5"/>
    <w:rsid w:val="00D70738"/>
    <w:rsid w:val="00D939A0"/>
    <w:rsid w:val="00DA1252"/>
    <w:rsid w:val="00E123DD"/>
    <w:rsid w:val="00E65A4B"/>
    <w:rsid w:val="00E83BAC"/>
    <w:rsid w:val="00EC7C7A"/>
    <w:rsid w:val="00EF3166"/>
    <w:rsid w:val="00F026B8"/>
    <w:rsid w:val="00F64E74"/>
    <w:rsid w:val="00F80A09"/>
    <w:rsid w:val="00F86637"/>
    <w:rsid w:val="00FB7665"/>
    <w:rsid w:val="00FD6D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DB2B"/>
  <w15:chartTrackingRefBased/>
  <w15:docId w15:val="{E84C09DB-DCD1-4C9E-BF71-E60454EF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4367"/>
    <w:pPr>
      <w:autoSpaceDE w:val="0"/>
      <w:autoSpaceDN w:val="0"/>
      <w:adjustRightInd w:val="0"/>
      <w:spacing w:after="0" w:line="360" w:lineRule="auto"/>
      <w:ind w:firstLine="709"/>
      <w:jc w:val="both"/>
    </w:pPr>
    <w:rPr>
      <w:rFonts w:ascii="Arial" w:eastAsia="Times New Roman" w:hAnsi="Arial" w:cs="Times New Roman"/>
      <w:sz w:val="24"/>
      <w:szCs w:val="28"/>
      <w:lang w:eastAsia="pt-BR"/>
    </w:rPr>
  </w:style>
  <w:style w:type="paragraph" w:styleId="Ttulo1">
    <w:name w:val="heading 1"/>
    <w:basedOn w:val="Normal"/>
    <w:next w:val="Normal"/>
    <w:link w:val="Ttulo1Char"/>
    <w:uiPriority w:val="9"/>
    <w:qFormat/>
    <w:rsid w:val="00F86637"/>
    <w:pPr>
      <w:keepNext/>
      <w:keepLines/>
      <w:numPr>
        <w:numId w:val="6"/>
      </w:numPr>
      <w:spacing w:after="360"/>
      <w:ind w:left="142"/>
      <w:jc w:val="left"/>
      <w:outlineLvl w:val="0"/>
    </w:pPr>
    <w:rPr>
      <w:rFonts w:ascii="Arial Negrito" w:hAnsi="Arial Negrito"/>
      <w:b/>
      <w:bCs/>
      <w:caps/>
    </w:rPr>
  </w:style>
  <w:style w:type="paragraph" w:styleId="Ttulo2">
    <w:name w:val="heading 2"/>
    <w:basedOn w:val="Normal"/>
    <w:next w:val="Normal"/>
    <w:link w:val="Ttulo2Char"/>
    <w:uiPriority w:val="9"/>
    <w:qFormat/>
    <w:rsid w:val="00DA1252"/>
    <w:pPr>
      <w:keepNext/>
      <w:keepLines/>
      <w:numPr>
        <w:ilvl w:val="1"/>
        <w:numId w:val="5"/>
      </w:numPr>
      <w:spacing w:before="360" w:after="360"/>
      <w:ind w:left="142"/>
      <w:jc w:val="left"/>
      <w:outlineLvl w:val="1"/>
    </w:pPr>
    <w:rPr>
      <w:b/>
      <w:bCs/>
      <w:szCs w:val="26"/>
    </w:rPr>
  </w:style>
  <w:style w:type="paragraph" w:styleId="Ttulo3">
    <w:name w:val="heading 3"/>
    <w:basedOn w:val="Ttulo2"/>
    <w:next w:val="Normal"/>
    <w:link w:val="Ttulo3Char"/>
    <w:uiPriority w:val="9"/>
    <w:qFormat/>
    <w:rsid w:val="00DA1252"/>
    <w:pPr>
      <w:numPr>
        <w:ilvl w:val="2"/>
      </w:numPr>
      <w:ind w:left="426"/>
      <w:outlineLvl w:val="2"/>
    </w:pPr>
    <w:rPr>
      <w:b w:val="0"/>
    </w:rPr>
  </w:style>
  <w:style w:type="paragraph" w:styleId="Ttulo4">
    <w:name w:val="heading 4"/>
    <w:basedOn w:val="Normal"/>
    <w:next w:val="Normal"/>
    <w:link w:val="Ttulo4Char"/>
    <w:uiPriority w:val="9"/>
    <w:semiHidden/>
    <w:unhideWhenUsed/>
    <w:qFormat/>
    <w:rsid w:val="00B75370"/>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99202F"/>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6637"/>
    <w:rPr>
      <w:rFonts w:ascii="Arial Negrito" w:eastAsia="Times New Roman" w:hAnsi="Arial Negrito" w:cs="Times New Roman"/>
      <w:b/>
      <w:bCs/>
      <w:caps/>
      <w:sz w:val="24"/>
      <w:szCs w:val="28"/>
      <w:lang w:eastAsia="pt-BR"/>
    </w:rPr>
  </w:style>
  <w:style w:type="character" w:customStyle="1" w:styleId="Ttulo2Char">
    <w:name w:val="Título 2 Char"/>
    <w:basedOn w:val="Fontepargpadro"/>
    <w:link w:val="Ttulo2"/>
    <w:uiPriority w:val="9"/>
    <w:rsid w:val="00DA1252"/>
    <w:rPr>
      <w:rFonts w:ascii="Arial" w:eastAsia="Times New Roman" w:hAnsi="Arial" w:cs="Times New Roman"/>
      <w:b/>
      <w:bCs/>
      <w:sz w:val="24"/>
      <w:szCs w:val="26"/>
      <w:lang w:eastAsia="pt-BR"/>
    </w:rPr>
  </w:style>
  <w:style w:type="character" w:customStyle="1" w:styleId="Ttulo3Char">
    <w:name w:val="Título 3 Char"/>
    <w:basedOn w:val="Fontepargpadro"/>
    <w:link w:val="Ttulo3"/>
    <w:uiPriority w:val="9"/>
    <w:rsid w:val="00DA1252"/>
    <w:rPr>
      <w:rFonts w:ascii="Arial" w:eastAsia="Times New Roman" w:hAnsi="Arial" w:cs="Times New Roman"/>
      <w:bCs/>
      <w:sz w:val="24"/>
      <w:szCs w:val="26"/>
      <w:lang w:eastAsia="pt-BR"/>
    </w:rPr>
  </w:style>
  <w:style w:type="paragraph" w:customStyle="1" w:styleId="PPGEClinhaembranco">
    <w:name w:val="PPGEC: linha em branco"/>
    <w:basedOn w:val="Normal"/>
    <w:uiPriority w:val="99"/>
    <w:semiHidden/>
    <w:rsid w:val="00A24367"/>
    <w:pPr>
      <w:autoSpaceDE/>
      <w:autoSpaceDN/>
      <w:adjustRightInd/>
    </w:pPr>
    <w:rPr>
      <w:szCs w:val="20"/>
    </w:rPr>
  </w:style>
  <w:style w:type="paragraph" w:styleId="Textodecomentrio">
    <w:name w:val="annotation text"/>
    <w:basedOn w:val="Normal"/>
    <w:link w:val="TextodecomentrioChar"/>
    <w:uiPriority w:val="99"/>
    <w:semiHidden/>
    <w:rsid w:val="00A24367"/>
    <w:rPr>
      <w:sz w:val="20"/>
      <w:szCs w:val="20"/>
    </w:rPr>
  </w:style>
  <w:style w:type="character" w:customStyle="1" w:styleId="TextodecomentrioChar">
    <w:name w:val="Texto de comentário Char"/>
    <w:basedOn w:val="Fontepargpadro"/>
    <w:link w:val="Textodecomentrio"/>
    <w:uiPriority w:val="99"/>
    <w:semiHidden/>
    <w:rsid w:val="00A24367"/>
    <w:rPr>
      <w:rFonts w:ascii="Arial" w:eastAsia="Times New Roman" w:hAnsi="Arial" w:cs="Times New Roman"/>
      <w:sz w:val="20"/>
      <w:szCs w:val="20"/>
      <w:lang w:eastAsia="pt-BR"/>
    </w:rPr>
  </w:style>
  <w:style w:type="paragraph" w:styleId="Sumrio1">
    <w:name w:val="toc 1"/>
    <w:basedOn w:val="Normal"/>
    <w:next w:val="Normal"/>
    <w:uiPriority w:val="39"/>
    <w:rsid w:val="00A24367"/>
    <w:pPr>
      <w:ind w:firstLine="0"/>
    </w:pPr>
    <w:rPr>
      <w:rFonts w:ascii="Arial Negrito" w:hAnsi="Arial Negrito"/>
      <w:b/>
      <w:caps/>
    </w:rPr>
  </w:style>
  <w:style w:type="paragraph" w:styleId="Sumrio2">
    <w:name w:val="toc 2"/>
    <w:basedOn w:val="Normal"/>
    <w:next w:val="Normal"/>
    <w:uiPriority w:val="39"/>
    <w:rsid w:val="00A24367"/>
    <w:pPr>
      <w:ind w:firstLine="0"/>
    </w:pPr>
    <w:rPr>
      <w:rFonts w:ascii="Arial Negrito" w:hAnsi="Arial Negrito"/>
      <w:b/>
    </w:rPr>
  </w:style>
  <w:style w:type="paragraph" w:styleId="Legenda">
    <w:name w:val="caption"/>
    <w:basedOn w:val="Normal"/>
    <w:next w:val="Normal"/>
    <w:link w:val="LegendaChar"/>
    <w:uiPriority w:val="99"/>
    <w:qFormat/>
    <w:rsid w:val="00A24367"/>
    <w:pPr>
      <w:spacing w:before="360" w:after="120"/>
      <w:ind w:firstLine="0"/>
      <w:jc w:val="center"/>
    </w:pPr>
    <w:rPr>
      <w:bCs/>
      <w:color w:val="000000"/>
      <w:szCs w:val="18"/>
    </w:rPr>
  </w:style>
  <w:style w:type="paragraph" w:styleId="Cabealho">
    <w:name w:val="header"/>
    <w:basedOn w:val="Normal"/>
    <w:link w:val="CabealhoChar"/>
    <w:uiPriority w:val="99"/>
    <w:semiHidden/>
    <w:rsid w:val="00A24367"/>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A24367"/>
    <w:rPr>
      <w:rFonts w:ascii="Arial" w:eastAsia="Times New Roman" w:hAnsi="Arial" w:cs="Times New Roman"/>
      <w:sz w:val="24"/>
      <w:szCs w:val="28"/>
      <w:lang w:eastAsia="pt-BR"/>
    </w:rPr>
  </w:style>
  <w:style w:type="paragraph" w:styleId="Sumrio3">
    <w:name w:val="toc 3"/>
    <w:basedOn w:val="Normal"/>
    <w:next w:val="Normal"/>
    <w:autoRedefine/>
    <w:uiPriority w:val="39"/>
    <w:rsid w:val="00A24367"/>
    <w:pPr>
      <w:tabs>
        <w:tab w:val="right" w:leader="dot" w:pos="9061"/>
      </w:tabs>
      <w:ind w:firstLine="0"/>
    </w:pPr>
  </w:style>
  <w:style w:type="character" w:styleId="Hyperlink">
    <w:name w:val="Hyperlink"/>
    <w:uiPriority w:val="99"/>
    <w:rsid w:val="00A24367"/>
    <w:rPr>
      <w:color w:val="0563C1"/>
      <w:u w:val="single"/>
    </w:rPr>
  </w:style>
  <w:style w:type="paragraph" w:customStyle="1" w:styleId="ALINEA">
    <w:name w:val="ALINEA"/>
    <w:basedOn w:val="Normal"/>
    <w:next w:val="Normal"/>
    <w:uiPriority w:val="99"/>
    <w:semiHidden/>
    <w:rsid w:val="00A24367"/>
    <w:pPr>
      <w:numPr>
        <w:numId w:val="1"/>
      </w:numPr>
    </w:pPr>
  </w:style>
  <w:style w:type="paragraph" w:customStyle="1" w:styleId="ALNEAS">
    <w:name w:val="ALÍNEAS"/>
    <w:basedOn w:val="Normal"/>
    <w:semiHidden/>
    <w:rsid w:val="00A24367"/>
    <w:pPr>
      <w:numPr>
        <w:numId w:val="2"/>
      </w:numPr>
      <w:autoSpaceDE/>
      <w:autoSpaceDN/>
      <w:adjustRightInd/>
    </w:pPr>
    <w:rPr>
      <w:rFonts w:eastAsia="Calibri"/>
      <w:szCs w:val="22"/>
      <w:lang w:eastAsia="en-US"/>
    </w:rPr>
  </w:style>
  <w:style w:type="character" w:customStyle="1" w:styleId="LegendaChar">
    <w:name w:val="Legenda Char"/>
    <w:link w:val="Legenda"/>
    <w:uiPriority w:val="99"/>
    <w:locked/>
    <w:rsid w:val="00A24367"/>
    <w:rPr>
      <w:rFonts w:ascii="Arial" w:eastAsia="Times New Roman" w:hAnsi="Arial" w:cs="Times New Roman"/>
      <w:bCs/>
      <w:color w:val="000000"/>
      <w:sz w:val="24"/>
      <w:szCs w:val="18"/>
      <w:lang w:eastAsia="pt-BR"/>
    </w:rPr>
  </w:style>
  <w:style w:type="paragraph" w:customStyle="1" w:styleId="FONTEDASILUSTRAES">
    <w:name w:val="FONTE DAS ILUSTRAÇÕES"/>
    <w:basedOn w:val="Normal"/>
    <w:next w:val="Normal"/>
    <w:qFormat/>
    <w:rsid w:val="00A24367"/>
    <w:pPr>
      <w:autoSpaceDE/>
      <w:autoSpaceDN/>
      <w:adjustRightInd/>
      <w:spacing w:before="120" w:after="360" w:line="240" w:lineRule="auto"/>
      <w:ind w:firstLine="0"/>
      <w:contextualSpacing/>
      <w:jc w:val="center"/>
    </w:pPr>
    <w:rPr>
      <w:rFonts w:eastAsia="Calibri" w:cs="Arial"/>
      <w:sz w:val="22"/>
      <w:szCs w:val="22"/>
      <w:lang w:eastAsia="en-US"/>
    </w:rPr>
  </w:style>
  <w:style w:type="paragraph" w:customStyle="1" w:styleId="REFERNCIAS">
    <w:name w:val="REFERÊNCIAS"/>
    <w:semiHidden/>
    <w:rsid w:val="00A24367"/>
    <w:pPr>
      <w:spacing w:after="240" w:line="240" w:lineRule="auto"/>
    </w:pPr>
    <w:rPr>
      <w:rFonts w:ascii="Arial" w:eastAsia="Times New Roman" w:hAnsi="Arial" w:cs="Times New Roman"/>
      <w:sz w:val="24"/>
      <w:szCs w:val="28"/>
    </w:rPr>
  </w:style>
  <w:style w:type="paragraph" w:customStyle="1" w:styleId="TtuloApendAnexo">
    <w:name w:val="TítuloApend_Anexo"/>
    <w:basedOn w:val="Ttulo"/>
    <w:link w:val="TtuloApendAnexoChar"/>
    <w:uiPriority w:val="99"/>
    <w:rsid w:val="00A24367"/>
    <w:pPr>
      <w:spacing w:after="360" w:line="360" w:lineRule="auto"/>
      <w:jc w:val="center"/>
    </w:pPr>
    <w:rPr>
      <w:rFonts w:ascii="Arial" w:eastAsia="Calibri" w:hAnsi="Arial" w:cs="Times New Roman"/>
      <w:spacing w:val="5"/>
      <w:sz w:val="24"/>
      <w:szCs w:val="52"/>
    </w:rPr>
  </w:style>
  <w:style w:type="character" w:customStyle="1" w:styleId="TtuloApendAnexoChar">
    <w:name w:val="TítuloApend_Anexo Char"/>
    <w:link w:val="TtuloApendAnexo"/>
    <w:uiPriority w:val="99"/>
    <w:locked/>
    <w:rsid w:val="00A24367"/>
    <w:rPr>
      <w:rFonts w:ascii="Arial" w:eastAsia="Calibri" w:hAnsi="Arial" w:cs="Times New Roman"/>
      <w:spacing w:val="5"/>
      <w:kern w:val="28"/>
      <w:sz w:val="24"/>
      <w:szCs w:val="52"/>
      <w:lang w:eastAsia="pt-BR"/>
    </w:rPr>
  </w:style>
  <w:style w:type="paragraph" w:customStyle="1" w:styleId="CITAOLONGA">
    <w:name w:val="CITAÇÃO LONGA"/>
    <w:basedOn w:val="Normal"/>
    <w:next w:val="Normal"/>
    <w:qFormat/>
    <w:rsid w:val="00A24367"/>
    <w:pPr>
      <w:spacing w:before="360" w:after="360" w:line="240" w:lineRule="auto"/>
      <w:ind w:left="2268" w:firstLine="0"/>
      <w:contextualSpacing/>
    </w:pPr>
    <w:rPr>
      <w:sz w:val="20"/>
    </w:rPr>
  </w:style>
  <w:style w:type="paragraph" w:styleId="PargrafodaLista">
    <w:name w:val="List Paragraph"/>
    <w:basedOn w:val="Normal"/>
    <w:uiPriority w:val="34"/>
    <w:rsid w:val="00A24367"/>
    <w:pPr>
      <w:ind w:left="720"/>
      <w:contextualSpacing/>
    </w:pPr>
  </w:style>
  <w:style w:type="paragraph" w:styleId="ndicedeilustraes">
    <w:name w:val="table of figures"/>
    <w:basedOn w:val="Normal"/>
    <w:next w:val="Normal"/>
    <w:uiPriority w:val="99"/>
    <w:rsid w:val="00A24367"/>
    <w:pPr>
      <w:ind w:firstLine="0"/>
    </w:pPr>
  </w:style>
  <w:style w:type="character" w:styleId="Nmerodepgina">
    <w:name w:val="page number"/>
    <w:uiPriority w:val="99"/>
    <w:semiHidden/>
    <w:rsid w:val="00A24367"/>
    <w:rPr>
      <w:rFonts w:cs="Times New Roman"/>
    </w:rPr>
  </w:style>
  <w:style w:type="paragraph" w:styleId="Ttulo">
    <w:name w:val="Title"/>
    <w:basedOn w:val="Normal"/>
    <w:next w:val="Normal"/>
    <w:link w:val="TtuloChar"/>
    <w:uiPriority w:val="10"/>
    <w:qFormat/>
    <w:rsid w:val="00A24367"/>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4367"/>
    <w:rPr>
      <w:rFonts w:asciiTheme="majorHAnsi" w:eastAsiaTheme="majorEastAsia" w:hAnsiTheme="majorHAnsi" w:cstheme="majorBidi"/>
      <w:spacing w:val="-10"/>
      <w:kern w:val="28"/>
      <w:sz w:val="56"/>
      <w:szCs w:val="56"/>
      <w:lang w:eastAsia="pt-BR"/>
    </w:rPr>
  </w:style>
  <w:style w:type="table" w:styleId="Tabelacomgrade">
    <w:name w:val="Table Grid"/>
    <w:basedOn w:val="Tabelanormal"/>
    <w:uiPriority w:val="99"/>
    <w:rsid w:val="00EF3166"/>
    <w:pPr>
      <w:spacing w:after="0" w:line="240" w:lineRule="auto"/>
    </w:pPr>
    <w:rPr>
      <w:rFonts w:ascii="Calibri" w:eastAsia="Times New Roman" w:hAnsi="Calibri"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arcadores2">
    <w:name w:val="List Bullet 2"/>
    <w:basedOn w:val="Normal"/>
    <w:uiPriority w:val="99"/>
    <w:semiHidden/>
    <w:rsid w:val="00EF3166"/>
    <w:pPr>
      <w:numPr>
        <w:numId w:val="7"/>
      </w:numPr>
      <w:tabs>
        <w:tab w:val="num" w:pos="643"/>
      </w:tabs>
      <w:ind w:left="643"/>
    </w:pPr>
  </w:style>
  <w:style w:type="paragraph" w:styleId="NormalWeb">
    <w:name w:val="Normal (Web)"/>
    <w:basedOn w:val="Normal"/>
    <w:uiPriority w:val="99"/>
    <w:semiHidden/>
    <w:rsid w:val="00EF3166"/>
    <w:rPr>
      <w:szCs w:val="24"/>
    </w:rPr>
  </w:style>
  <w:style w:type="character" w:customStyle="1" w:styleId="Ttulo5Char">
    <w:name w:val="Título 5 Char"/>
    <w:basedOn w:val="Fontepargpadro"/>
    <w:link w:val="Ttulo5"/>
    <w:uiPriority w:val="9"/>
    <w:rsid w:val="0099202F"/>
    <w:rPr>
      <w:rFonts w:asciiTheme="majorHAnsi" w:eastAsiaTheme="majorEastAsia" w:hAnsiTheme="majorHAnsi" w:cstheme="majorBidi"/>
      <w:color w:val="2E74B5" w:themeColor="accent1" w:themeShade="BF"/>
      <w:sz w:val="24"/>
      <w:szCs w:val="28"/>
      <w:lang w:eastAsia="pt-BR"/>
    </w:rPr>
  </w:style>
  <w:style w:type="character" w:customStyle="1" w:styleId="Ttulo4Char">
    <w:name w:val="Título 4 Char"/>
    <w:basedOn w:val="Fontepargpadro"/>
    <w:link w:val="Ttulo4"/>
    <w:uiPriority w:val="9"/>
    <w:semiHidden/>
    <w:rsid w:val="00B75370"/>
    <w:rPr>
      <w:rFonts w:asciiTheme="majorHAnsi" w:eastAsiaTheme="majorEastAsia" w:hAnsiTheme="majorHAnsi" w:cstheme="majorBidi"/>
      <w:i/>
      <w:iCs/>
      <w:color w:val="2E74B5" w:themeColor="accent1" w:themeShade="BF"/>
      <w:sz w:val="24"/>
      <w:szCs w:val="28"/>
      <w:lang w:eastAsia="pt-BR"/>
    </w:rPr>
  </w:style>
  <w:style w:type="paragraph" w:styleId="Textodenotaderodap">
    <w:name w:val="footnote text"/>
    <w:basedOn w:val="Normal"/>
    <w:link w:val="TextodenotaderodapChar"/>
    <w:uiPriority w:val="99"/>
    <w:semiHidden/>
    <w:unhideWhenUsed/>
    <w:rsid w:val="00FD6DA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D6DA2"/>
    <w:rPr>
      <w:rFonts w:ascii="Arial" w:eastAsia="Times New Roman" w:hAnsi="Arial" w:cs="Times New Roman"/>
      <w:sz w:val="20"/>
      <w:szCs w:val="20"/>
      <w:lang w:eastAsia="pt-BR"/>
    </w:rPr>
  </w:style>
  <w:style w:type="character" w:styleId="Refdenotaderodap">
    <w:name w:val="footnote reference"/>
    <w:basedOn w:val="Fontepargpadro"/>
    <w:uiPriority w:val="99"/>
    <w:semiHidden/>
    <w:unhideWhenUsed/>
    <w:rsid w:val="00FD6DA2"/>
    <w:rPr>
      <w:vertAlign w:val="superscript"/>
    </w:rPr>
  </w:style>
  <w:style w:type="character" w:styleId="Refdenotadefim">
    <w:name w:val="endnote reference"/>
    <w:basedOn w:val="Fontepargpadro"/>
    <w:uiPriority w:val="99"/>
    <w:semiHidden/>
    <w:unhideWhenUsed/>
    <w:rsid w:val="00983B8C"/>
    <w:rPr>
      <w:vertAlign w:val="superscript"/>
    </w:rPr>
  </w:style>
  <w:style w:type="paragraph" w:styleId="Textodebalo">
    <w:name w:val="Balloon Text"/>
    <w:basedOn w:val="Normal"/>
    <w:link w:val="TextodebaloChar"/>
    <w:uiPriority w:val="99"/>
    <w:semiHidden/>
    <w:unhideWhenUsed/>
    <w:rsid w:val="00CC3E4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3E41"/>
    <w:rPr>
      <w:rFonts w:ascii="Segoe UI" w:eastAsia="Times New Roman" w:hAnsi="Segoe UI" w:cs="Segoe UI"/>
      <w:sz w:val="18"/>
      <w:szCs w:val="18"/>
      <w:lang w:eastAsia="pt-BR"/>
    </w:rPr>
  </w:style>
  <w:style w:type="character" w:styleId="Refdecomentrio">
    <w:name w:val="annotation reference"/>
    <w:basedOn w:val="Fontepargpadro"/>
    <w:uiPriority w:val="99"/>
    <w:semiHidden/>
    <w:unhideWhenUsed/>
    <w:rsid w:val="00CC3E4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809">
      <w:bodyDiv w:val="1"/>
      <w:marLeft w:val="0"/>
      <w:marRight w:val="0"/>
      <w:marTop w:val="0"/>
      <w:marBottom w:val="0"/>
      <w:divBdr>
        <w:top w:val="none" w:sz="0" w:space="0" w:color="auto"/>
        <w:left w:val="none" w:sz="0" w:space="0" w:color="auto"/>
        <w:bottom w:val="none" w:sz="0" w:space="0" w:color="auto"/>
        <w:right w:val="none" w:sz="0" w:space="0" w:color="auto"/>
      </w:divBdr>
    </w:div>
    <w:div w:id="204560704">
      <w:bodyDiv w:val="1"/>
      <w:marLeft w:val="0"/>
      <w:marRight w:val="0"/>
      <w:marTop w:val="0"/>
      <w:marBottom w:val="0"/>
      <w:divBdr>
        <w:top w:val="none" w:sz="0" w:space="0" w:color="auto"/>
        <w:left w:val="none" w:sz="0" w:space="0" w:color="auto"/>
        <w:bottom w:val="none" w:sz="0" w:space="0" w:color="auto"/>
        <w:right w:val="none" w:sz="0" w:space="0" w:color="auto"/>
      </w:divBdr>
    </w:div>
    <w:div w:id="341669232">
      <w:bodyDiv w:val="1"/>
      <w:marLeft w:val="0"/>
      <w:marRight w:val="0"/>
      <w:marTop w:val="0"/>
      <w:marBottom w:val="0"/>
      <w:divBdr>
        <w:top w:val="none" w:sz="0" w:space="0" w:color="auto"/>
        <w:left w:val="none" w:sz="0" w:space="0" w:color="auto"/>
        <w:bottom w:val="none" w:sz="0" w:space="0" w:color="auto"/>
        <w:right w:val="none" w:sz="0" w:space="0" w:color="auto"/>
      </w:divBdr>
    </w:div>
    <w:div w:id="419176831">
      <w:bodyDiv w:val="1"/>
      <w:marLeft w:val="0"/>
      <w:marRight w:val="0"/>
      <w:marTop w:val="0"/>
      <w:marBottom w:val="0"/>
      <w:divBdr>
        <w:top w:val="none" w:sz="0" w:space="0" w:color="auto"/>
        <w:left w:val="none" w:sz="0" w:space="0" w:color="auto"/>
        <w:bottom w:val="none" w:sz="0" w:space="0" w:color="auto"/>
        <w:right w:val="none" w:sz="0" w:space="0" w:color="auto"/>
      </w:divBdr>
    </w:div>
    <w:div w:id="962154624">
      <w:bodyDiv w:val="1"/>
      <w:marLeft w:val="0"/>
      <w:marRight w:val="0"/>
      <w:marTop w:val="0"/>
      <w:marBottom w:val="0"/>
      <w:divBdr>
        <w:top w:val="none" w:sz="0" w:space="0" w:color="auto"/>
        <w:left w:val="none" w:sz="0" w:space="0" w:color="auto"/>
        <w:bottom w:val="none" w:sz="0" w:space="0" w:color="auto"/>
        <w:right w:val="none" w:sz="0" w:space="0" w:color="auto"/>
      </w:divBdr>
    </w:div>
    <w:div w:id="1395011177">
      <w:bodyDiv w:val="1"/>
      <w:marLeft w:val="0"/>
      <w:marRight w:val="0"/>
      <w:marTop w:val="0"/>
      <w:marBottom w:val="0"/>
      <w:divBdr>
        <w:top w:val="none" w:sz="0" w:space="0" w:color="auto"/>
        <w:left w:val="none" w:sz="0" w:space="0" w:color="auto"/>
        <w:bottom w:val="none" w:sz="0" w:space="0" w:color="auto"/>
        <w:right w:val="none" w:sz="0" w:space="0" w:color="auto"/>
      </w:divBdr>
    </w:div>
    <w:div w:id="1477139617">
      <w:bodyDiv w:val="1"/>
      <w:marLeft w:val="0"/>
      <w:marRight w:val="0"/>
      <w:marTop w:val="0"/>
      <w:marBottom w:val="0"/>
      <w:divBdr>
        <w:top w:val="none" w:sz="0" w:space="0" w:color="auto"/>
        <w:left w:val="none" w:sz="0" w:space="0" w:color="auto"/>
        <w:bottom w:val="none" w:sz="0" w:space="0" w:color="auto"/>
        <w:right w:val="none" w:sz="0" w:space="0" w:color="auto"/>
      </w:divBdr>
    </w:div>
    <w:div w:id="1755933311">
      <w:bodyDiv w:val="1"/>
      <w:marLeft w:val="0"/>
      <w:marRight w:val="0"/>
      <w:marTop w:val="0"/>
      <w:marBottom w:val="0"/>
      <w:divBdr>
        <w:top w:val="none" w:sz="0" w:space="0" w:color="auto"/>
        <w:left w:val="none" w:sz="0" w:space="0" w:color="auto"/>
        <w:bottom w:val="none" w:sz="0" w:space="0" w:color="auto"/>
        <w:right w:val="none" w:sz="0" w:space="0" w:color="auto"/>
      </w:divBdr>
    </w:div>
    <w:div w:id="17753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omments" Target="comments.xm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1.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diagramLayout" Target="diagrams/layout1.xm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60C69F-53E8-48AC-88DE-D50E1726A1F9}"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pt-BR"/>
        </a:p>
      </dgm:t>
    </dgm:pt>
    <dgm:pt modelId="{23723C02-7671-41B2-82C0-7A4291FE69F5}">
      <dgm:prSet phldrT="[Texto]"/>
      <dgm:spPr/>
      <dgm:t>
        <a:bodyPr/>
        <a:lstStyle/>
        <a:p>
          <a:r>
            <a:rPr lang="pt-BR"/>
            <a:t>1. Introdução</a:t>
          </a:r>
        </a:p>
      </dgm:t>
    </dgm:pt>
    <dgm:pt modelId="{12BE1AFE-014A-4E4D-834B-0CC27288F3E7}" type="parTrans" cxnId="{C7A059C1-A9BA-4345-836F-E9D07662A93E}">
      <dgm:prSet/>
      <dgm:spPr/>
      <dgm:t>
        <a:bodyPr/>
        <a:lstStyle/>
        <a:p>
          <a:endParaRPr lang="pt-BR"/>
        </a:p>
      </dgm:t>
    </dgm:pt>
    <dgm:pt modelId="{574DCBAE-A4B5-450C-8D32-8D55F40E6BFF}" type="sibTrans" cxnId="{C7A059C1-A9BA-4345-836F-E9D07662A93E}">
      <dgm:prSet/>
      <dgm:spPr/>
      <dgm:t>
        <a:bodyPr/>
        <a:lstStyle/>
        <a:p>
          <a:endParaRPr lang="pt-BR"/>
        </a:p>
      </dgm:t>
    </dgm:pt>
    <dgm:pt modelId="{972FF8FD-4276-4379-9416-EF0AEBD430A7}">
      <dgm:prSet phldrT="[Texto]"/>
      <dgm:spPr/>
      <dgm:t>
        <a:bodyPr/>
        <a:lstStyle/>
        <a:p>
          <a:r>
            <a:rPr lang="pt-BR"/>
            <a:t>Questão de Pesquisa</a:t>
          </a:r>
        </a:p>
      </dgm:t>
    </dgm:pt>
    <dgm:pt modelId="{4DE07BB2-F6B5-4CB4-A357-811DC525ABBE}" type="parTrans" cxnId="{C5B93D43-8BEC-422B-A8B6-4C7FEFA8F6DA}">
      <dgm:prSet/>
      <dgm:spPr/>
      <dgm:t>
        <a:bodyPr/>
        <a:lstStyle/>
        <a:p>
          <a:endParaRPr lang="pt-BR"/>
        </a:p>
      </dgm:t>
    </dgm:pt>
    <dgm:pt modelId="{B0F98B26-6F4E-412B-9774-EA55C1E5E27A}" type="sibTrans" cxnId="{C5B93D43-8BEC-422B-A8B6-4C7FEFA8F6DA}">
      <dgm:prSet/>
      <dgm:spPr/>
      <dgm:t>
        <a:bodyPr/>
        <a:lstStyle/>
        <a:p>
          <a:endParaRPr lang="pt-BR"/>
        </a:p>
      </dgm:t>
    </dgm:pt>
    <dgm:pt modelId="{A3F14993-153F-47BA-964E-54268AF2E21F}">
      <dgm:prSet phldrT="[Texto]"/>
      <dgm:spPr/>
      <dgm:t>
        <a:bodyPr/>
        <a:lstStyle/>
        <a:p>
          <a:r>
            <a:rPr lang="pt-BR"/>
            <a:t>2. Fundamentação Teórica</a:t>
          </a:r>
        </a:p>
      </dgm:t>
    </dgm:pt>
    <dgm:pt modelId="{0834DE99-3D39-4507-A6F2-864F0C2403B3}" type="parTrans" cxnId="{F4348A34-00A7-4299-ACDF-58BB163519CB}">
      <dgm:prSet/>
      <dgm:spPr/>
      <dgm:t>
        <a:bodyPr/>
        <a:lstStyle/>
        <a:p>
          <a:endParaRPr lang="pt-BR"/>
        </a:p>
      </dgm:t>
    </dgm:pt>
    <dgm:pt modelId="{60E43F24-C833-4416-BCE4-26D05658510C}" type="sibTrans" cxnId="{F4348A34-00A7-4299-ACDF-58BB163519CB}">
      <dgm:prSet/>
      <dgm:spPr/>
      <dgm:t>
        <a:bodyPr/>
        <a:lstStyle/>
        <a:p>
          <a:endParaRPr lang="pt-BR"/>
        </a:p>
      </dgm:t>
    </dgm:pt>
    <dgm:pt modelId="{58112D80-7647-4855-B486-DE4D745451AF}">
      <dgm:prSet phldrT="[Texto]"/>
      <dgm:spPr/>
      <dgm:t>
        <a:bodyPr/>
        <a:lstStyle/>
        <a:p>
          <a:r>
            <a:rPr lang="pt-BR"/>
            <a:t>Avaliação de Decisões Estratégicas sob Incerteza</a:t>
          </a:r>
        </a:p>
      </dgm:t>
    </dgm:pt>
    <dgm:pt modelId="{9CC8F3C8-271C-4848-90A9-6982C7649F7F}" type="parTrans" cxnId="{E0B9FA99-3A3E-4F94-A8DE-145EC031AFE4}">
      <dgm:prSet/>
      <dgm:spPr/>
      <dgm:t>
        <a:bodyPr/>
        <a:lstStyle/>
        <a:p>
          <a:endParaRPr lang="pt-BR"/>
        </a:p>
      </dgm:t>
    </dgm:pt>
    <dgm:pt modelId="{FDAB68DE-6920-41BC-9241-ACEA8C2FC3A1}" type="sibTrans" cxnId="{E0B9FA99-3A3E-4F94-A8DE-145EC031AFE4}">
      <dgm:prSet/>
      <dgm:spPr/>
      <dgm:t>
        <a:bodyPr/>
        <a:lstStyle/>
        <a:p>
          <a:endParaRPr lang="pt-BR"/>
        </a:p>
      </dgm:t>
    </dgm:pt>
    <dgm:pt modelId="{414F514A-5247-4E09-BAE3-E5D7C6C720DD}">
      <dgm:prSet phldrT="[Texto]"/>
      <dgm:spPr/>
      <dgm:t>
        <a:bodyPr/>
        <a:lstStyle/>
        <a:p>
          <a:r>
            <a:rPr lang="pt-BR"/>
            <a:t>Objetivos</a:t>
          </a:r>
        </a:p>
      </dgm:t>
    </dgm:pt>
    <dgm:pt modelId="{83261EBB-448E-482B-AD60-59A3D5D498D6}" type="parTrans" cxnId="{DE71ECF9-E2D4-4B05-9E49-A81228C86882}">
      <dgm:prSet/>
      <dgm:spPr/>
      <dgm:t>
        <a:bodyPr/>
        <a:lstStyle/>
        <a:p>
          <a:endParaRPr lang="pt-BR"/>
        </a:p>
      </dgm:t>
    </dgm:pt>
    <dgm:pt modelId="{4DD19712-3F90-4E21-8D21-92DFC941B4FB}" type="sibTrans" cxnId="{DE71ECF9-E2D4-4B05-9E49-A81228C86882}">
      <dgm:prSet/>
      <dgm:spPr/>
      <dgm:t>
        <a:bodyPr/>
        <a:lstStyle/>
        <a:p>
          <a:endParaRPr lang="pt-BR"/>
        </a:p>
      </dgm:t>
    </dgm:pt>
    <dgm:pt modelId="{67ED277D-773A-4546-BE19-9068881BA21F}">
      <dgm:prSet phldrT="[Texto]"/>
      <dgm:spPr/>
      <dgm:t>
        <a:bodyPr/>
        <a:lstStyle/>
        <a:p>
          <a:r>
            <a:rPr lang="pt-BR"/>
            <a:t>Justificativas</a:t>
          </a:r>
        </a:p>
      </dgm:t>
    </dgm:pt>
    <dgm:pt modelId="{E74760AD-52FD-4D9E-9A60-07E4F8380F9F}" type="parTrans" cxnId="{2CE57987-B5BE-4AED-A633-5BF2890F2F87}">
      <dgm:prSet/>
      <dgm:spPr/>
      <dgm:t>
        <a:bodyPr/>
        <a:lstStyle/>
        <a:p>
          <a:endParaRPr lang="pt-BR"/>
        </a:p>
      </dgm:t>
    </dgm:pt>
    <dgm:pt modelId="{DEEAF8ED-4CE6-4858-9731-9684FCBB0DD3}" type="sibTrans" cxnId="{2CE57987-B5BE-4AED-A633-5BF2890F2F87}">
      <dgm:prSet/>
      <dgm:spPr/>
      <dgm:t>
        <a:bodyPr/>
        <a:lstStyle/>
        <a:p>
          <a:endParaRPr lang="pt-BR"/>
        </a:p>
      </dgm:t>
    </dgm:pt>
    <dgm:pt modelId="{80984163-296D-439B-AEB6-6A2E34FE1F00}">
      <dgm:prSet phldrT="[Texto]"/>
      <dgm:spPr/>
      <dgm:t>
        <a:bodyPr/>
        <a:lstStyle/>
        <a:p>
          <a:r>
            <a:rPr lang="pt-BR"/>
            <a:t>Estrutura do Trabalho</a:t>
          </a:r>
        </a:p>
      </dgm:t>
    </dgm:pt>
    <dgm:pt modelId="{3A8DB6C0-77A5-45D4-BF69-CF09FA6E98ED}" type="parTrans" cxnId="{16B77817-D24C-404A-AB01-82E363C01865}">
      <dgm:prSet/>
      <dgm:spPr/>
      <dgm:t>
        <a:bodyPr/>
        <a:lstStyle/>
        <a:p>
          <a:endParaRPr lang="pt-BR"/>
        </a:p>
      </dgm:t>
    </dgm:pt>
    <dgm:pt modelId="{20629E35-CF44-41C9-984B-70AB4C137B5D}" type="sibTrans" cxnId="{16B77817-D24C-404A-AB01-82E363C01865}">
      <dgm:prSet/>
      <dgm:spPr/>
      <dgm:t>
        <a:bodyPr/>
        <a:lstStyle/>
        <a:p>
          <a:endParaRPr lang="pt-BR"/>
        </a:p>
      </dgm:t>
    </dgm:pt>
    <dgm:pt modelId="{BE815770-7CB1-4CA3-AB71-7FCAA9D6BAC3}">
      <dgm:prSet phldrT="[Texto]"/>
      <dgm:spPr/>
      <dgm:t>
        <a:bodyPr/>
        <a:lstStyle/>
        <a:p>
          <a:r>
            <a:rPr lang="pt-BR"/>
            <a:t>Abordagens para Avaliação de Decisão sob Incerteza</a:t>
          </a:r>
        </a:p>
      </dgm:t>
    </dgm:pt>
    <dgm:pt modelId="{DCAFE773-1CD0-414A-97BE-4B759C5CCEB8}" type="parTrans" cxnId="{0CDB5F2E-0B83-4E32-A026-68CA757415FD}">
      <dgm:prSet/>
      <dgm:spPr/>
      <dgm:t>
        <a:bodyPr/>
        <a:lstStyle/>
        <a:p>
          <a:endParaRPr lang="pt-BR"/>
        </a:p>
      </dgm:t>
    </dgm:pt>
    <dgm:pt modelId="{6DED4AC4-DEE8-40C1-9920-362E6BF6A3EF}" type="sibTrans" cxnId="{0CDB5F2E-0B83-4E32-A026-68CA757415FD}">
      <dgm:prSet/>
      <dgm:spPr/>
      <dgm:t>
        <a:bodyPr/>
        <a:lstStyle/>
        <a:p>
          <a:endParaRPr lang="pt-BR"/>
        </a:p>
      </dgm:t>
    </dgm:pt>
    <dgm:pt modelId="{CB0CD200-2049-4686-B3A7-2E0F50F27418}">
      <dgm:prSet phldrT="[Texto]"/>
      <dgm:spPr/>
      <dgm:t>
        <a:bodyPr/>
        <a:lstStyle/>
        <a:p>
          <a:r>
            <a:rPr lang="pt-BR"/>
            <a:t>RDM - Robust Decision Making</a:t>
          </a:r>
        </a:p>
      </dgm:t>
    </dgm:pt>
    <dgm:pt modelId="{CCBBE8C2-A776-4649-9F40-EFC26FF3D926}" type="parTrans" cxnId="{BB540B76-D390-4157-8D8E-CF11BC66868D}">
      <dgm:prSet/>
      <dgm:spPr/>
      <dgm:t>
        <a:bodyPr/>
        <a:lstStyle/>
        <a:p>
          <a:endParaRPr lang="pt-BR"/>
        </a:p>
      </dgm:t>
    </dgm:pt>
    <dgm:pt modelId="{F5E56731-238E-487A-9056-32C69F5820D4}" type="sibTrans" cxnId="{BB540B76-D390-4157-8D8E-CF11BC66868D}">
      <dgm:prSet/>
      <dgm:spPr/>
      <dgm:t>
        <a:bodyPr/>
        <a:lstStyle/>
        <a:p>
          <a:endParaRPr lang="pt-BR"/>
        </a:p>
      </dgm:t>
    </dgm:pt>
    <dgm:pt modelId="{0FCFE305-7FDF-4121-9A19-4847B930E0A4}">
      <dgm:prSet phldrT="[Texto]"/>
      <dgm:spPr/>
      <dgm:t>
        <a:bodyPr/>
        <a:lstStyle/>
        <a:p>
          <a:r>
            <a:rPr lang="pt-BR"/>
            <a:t>3. Método de Pesquisa</a:t>
          </a:r>
        </a:p>
      </dgm:t>
    </dgm:pt>
    <dgm:pt modelId="{E3BE1CFB-A07C-4351-9098-FA533917BCAC}" type="parTrans" cxnId="{E8E55DDD-91E5-45DA-B562-D6E045DE1D9B}">
      <dgm:prSet/>
      <dgm:spPr/>
      <dgm:t>
        <a:bodyPr/>
        <a:lstStyle/>
        <a:p>
          <a:endParaRPr lang="pt-BR"/>
        </a:p>
      </dgm:t>
    </dgm:pt>
    <dgm:pt modelId="{4850860E-FDEB-4C66-BF33-67471F2E3CF3}" type="sibTrans" cxnId="{E8E55DDD-91E5-45DA-B562-D6E045DE1D9B}">
      <dgm:prSet/>
      <dgm:spPr/>
      <dgm:t>
        <a:bodyPr/>
        <a:lstStyle/>
        <a:p>
          <a:endParaRPr lang="pt-BR"/>
        </a:p>
      </dgm:t>
    </dgm:pt>
    <dgm:pt modelId="{C5D63993-86AB-41B9-B01C-A31E16BAC4DB}">
      <dgm:prSet phldrT="[Texto]"/>
      <dgm:spPr/>
      <dgm:t>
        <a:bodyPr/>
        <a:lstStyle/>
        <a:p>
          <a:r>
            <a:rPr lang="pt-BR"/>
            <a:t>Delineamento da Pesquisa</a:t>
          </a:r>
        </a:p>
      </dgm:t>
    </dgm:pt>
    <dgm:pt modelId="{38AA80FF-1143-4838-A082-CF04187DAC15}" type="parTrans" cxnId="{E817BFDF-715A-4B79-A657-1540EE46E9DB}">
      <dgm:prSet/>
      <dgm:spPr/>
      <dgm:t>
        <a:bodyPr/>
        <a:lstStyle/>
        <a:p>
          <a:endParaRPr lang="pt-BR"/>
        </a:p>
      </dgm:t>
    </dgm:pt>
    <dgm:pt modelId="{87E9AFC4-638F-4ECD-8660-79BC4329D8CD}" type="sibTrans" cxnId="{E817BFDF-715A-4B79-A657-1540EE46E9DB}">
      <dgm:prSet/>
      <dgm:spPr/>
      <dgm:t>
        <a:bodyPr/>
        <a:lstStyle/>
        <a:p>
          <a:endParaRPr lang="pt-BR"/>
        </a:p>
      </dgm:t>
    </dgm:pt>
    <dgm:pt modelId="{A034B519-472A-435C-AAD6-5C36DA15E4D5}">
      <dgm:prSet phldrT="[Texto]"/>
      <dgm:spPr/>
      <dgm:t>
        <a:bodyPr/>
        <a:lstStyle/>
        <a:p>
          <a:r>
            <a:rPr lang="pt-BR"/>
            <a:t>Método de Trabalho</a:t>
          </a:r>
        </a:p>
      </dgm:t>
    </dgm:pt>
    <dgm:pt modelId="{82629FFF-79B4-4982-9C8E-4939F456D90A}" type="parTrans" cxnId="{B0A8AB6B-143A-4771-9F91-C9B715F946F4}">
      <dgm:prSet/>
      <dgm:spPr/>
      <dgm:t>
        <a:bodyPr/>
        <a:lstStyle/>
        <a:p>
          <a:endParaRPr lang="pt-BR"/>
        </a:p>
      </dgm:t>
    </dgm:pt>
    <dgm:pt modelId="{E0C95942-ACF4-4503-AA56-4E41874FE01B}" type="sibTrans" cxnId="{B0A8AB6B-143A-4771-9F91-C9B715F946F4}">
      <dgm:prSet/>
      <dgm:spPr/>
      <dgm:t>
        <a:bodyPr/>
        <a:lstStyle/>
        <a:p>
          <a:endParaRPr lang="pt-BR"/>
        </a:p>
      </dgm:t>
    </dgm:pt>
    <dgm:pt modelId="{46D2559C-1D32-4538-A572-614F48BAF2E0}">
      <dgm:prSet phldrT="[Texto]"/>
      <dgm:spPr/>
      <dgm:t>
        <a:bodyPr/>
        <a:lstStyle/>
        <a:p>
          <a:r>
            <a:rPr lang="pt-BR"/>
            <a:t>4. Aplicação e Avaliação do RDM</a:t>
          </a:r>
        </a:p>
      </dgm:t>
    </dgm:pt>
    <dgm:pt modelId="{92AE2E55-3065-447E-BCEE-1465B6C70A0F}" type="sibTrans" cxnId="{EBC56454-120D-489E-8F51-E0B02063C58D}">
      <dgm:prSet/>
      <dgm:spPr/>
      <dgm:t>
        <a:bodyPr/>
        <a:lstStyle/>
        <a:p>
          <a:endParaRPr lang="pt-BR"/>
        </a:p>
      </dgm:t>
    </dgm:pt>
    <dgm:pt modelId="{3B83AD29-ACE9-4A1B-83D5-EC83BDFF1788}" type="parTrans" cxnId="{EBC56454-120D-489E-8F51-E0B02063C58D}">
      <dgm:prSet/>
      <dgm:spPr/>
      <dgm:t>
        <a:bodyPr/>
        <a:lstStyle/>
        <a:p>
          <a:endParaRPr lang="pt-BR"/>
        </a:p>
      </dgm:t>
    </dgm:pt>
    <dgm:pt modelId="{6AF8CB23-140F-4BF4-B5AC-191DC031CEDF}">
      <dgm:prSet phldrT="[Texto]"/>
      <dgm:spPr/>
      <dgm:t>
        <a:bodyPr/>
        <a:lstStyle/>
        <a:p>
          <a:r>
            <a:rPr lang="pt-BR"/>
            <a:t>Análise RDM</a:t>
          </a:r>
        </a:p>
      </dgm:t>
    </dgm:pt>
    <dgm:pt modelId="{2A07937C-0FE2-439D-B32D-88E57BC5D92F}" type="sibTrans" cxnId="{94384FBC-88C5-4D10-9F1F-2BE15A382AC4}">
      <dgm:prSet/>
      <dgm:spPr/>
      <dgm:t>
        <a:bodyPr/>
        <a:lstStyle/>
        <a:p>
          <a:endParaRPr lang="pt-BR"/>
        </a:p>
      </dgm:t>
    </dgm:pt>
    <dgm:pt modelId="{9047B83A-34AC-48C1-BE06-782FD5979EC4}" type="parTrans" cxnId="{94384FBC-88C5-4D10-9F1F-2BE15A382AC4}">
      <dgm:prSet/>
      <dgm:spPr/>
      <dgm:t>
        <a:bodyPr/>
        <a:lstStyle/>
        <a:p>
          <a:endParaRPr lang="pt-BR"/>
        </a:p>
      </dgm:t>
    </dgm:pt>
    <dgm:pt modelId="{E7A301FF-45A5-4CB8-A1D3-AFCEC94AE8D5}">
      <dgm:prSet phldrT="[Texto]"/>
      <dgm:spPr/>
      <dgm:t>
        <a:bodyPr/>
        <a:lstStyle/>
        <a:p>
          <a:r>
            <a:rPr lang="pt-BR"/>
            <a:t>Estruturação da Situação (XLRM)</a:t>
          </a:r>
        </a:p>
      </dgm:t>
    </dgm:pt>
    <dgm:pt modelId="{049F7FA9-55B9-49CB-9397-24CA41DD0248}" type="sibTrans" cxnId="{85FB1590-683A-4032-BF52-7B68279FA260}">
      <dgm:prSet/>
      <dgm:spPr/>
      <dgm:t>
        <a:bodyPr/>
        <a:lstStyle/>
        <a:p>
          <a:endParaRPr lang="pt-BR"/>
        </a:p>
      </dgm:t>
    </dgm:pt>
    <dgm:pt modelId="{EA00E925-2A6E-4BA5-BC4B-1907A016C28C}" type="parTrans" cxnId="{85FB1590-683A-4032-BF52-7B68279FA260}">
      <dgm:prSet/>
      <dgm:spPr/>
      <dgm:t>
        <a:bodyPr/>
        <a:lstStyle/>
        <a:p>
          <a:endParaRPr lang="pt-BR"/>
        </a:p>
      </dgm:t>
    </dgm:pt>
    <dgm:pt modelId="{5895EEC6-FD6A-46AF-9DB2-08CDBF7A2E23}">
      <dgm:prSet phldrT="[Texto]"/>
      <dgm:spPr/>
      <dgm:t>
        <a:bodyPr/>
        <a:lstStyle/>
        <a:p>
          <a:r>
            <a:rPr lang="pt-BR"/>
            <a:t>Projeto do Modelo</a:t>
          </a:r>
        </a:p>
      </dgm:t>
    </dgm:pt>
    <dgm:pt modelId="{217CBE63-14D7-4B15-8E2E-98AEF36CED23}" type="sibTrans" cxnId="{E7BE2427-A6CD-400A-AA1F-DFC9A4DEF50A}">
      <dgm:prSet/>
      <dgm:spPr/>
      <dgm:t>
        <a:bodyPr/>
        <a:lstStyle/>
        <a:p>
          <a:endParaRPr lang="pt-BR"/>
        </a:p>
      </dgm:t>
    </dgm:pt>
    <dgm:pt modelId="{8176B1FB-C8AC-4A6B-BDDA-D905A6A257C3}" type="parTrans" cxnId="{E7BE2427-A6CD-400A-AA1F-DFC9A4DEF50A}">
      <dgm:prSet/>
      <dgm:spPr/>
      <dgm:t>
        <a:bodyPr/>
        <a:lstStyle/>
        <a:p>
          <a:endParaRPr lang="pt-BR"/>
        </a:p>
      </dgm:t>
    </dgm:pt>
    <dgm:pt modelId="{4DA05FE6-7AFF-4A02-AE1A-16F21798CE04}">
      <dgm:prSet phldrT="[Texto]"/>
      <dgm:spPr/>
      <dgm:t>
        <a:bodyPr/>
        <a:lstStyle/>
        <a:p>
          <a:r>
            <a:rPr lang="pt-BR"/>
            <a:t>Geração de Casos</a:t>
          </a:r>
        </a:p>
      </dgm:t>
    </dgm:pt>
    <dgm:pt modelId="{6A6A0F9B-FEE0-4D99-A1C2-5CAA2EEB5239}" type="sibTrans" cxnId="{BADE6738-596A-4698-A2C6-28F11BF068D8}">
      <dgm:prSet/>
      <dgm:spPr/>
      <dgm:t>
        <a:bodyPr/>
        <a:lstStyle/>
        <a:p>
          <a:endParaRPr lang="pt-BR"/>
        </a:p>
      </dgm:t>
    </dgm:pt>
    <dgm:pt modelId="{61F7AD07-3052-42EA-96D1-E39A90212DC3}" type="parTrans" cxnId="{BADE6738-596A-4698-A2C6-28F11BF068D8}">
      <dgm:prSet/>
      <dgm:spPr/>
      <dgm:t>
        <a:bodyPr/>
        <a:lstStyle/>
        <a:p>
          <a:endParaRPr lang="pt-BR"/>
        </a:p>
      </dgm:t>
    </dgm:pt>
    <dgm:pt modelId="{9C98B702-AF5F-4287-B4CF-C006095E8A8E}">
      <dgm:prSet phldrT="[Texto]"/>
      <dgm:spPr/>
      <dgm:t>
        <a:bodyPr/>
        <a:lstStyle/>
        <a:p>
          <a:r>
            <a:rPr lang="pt-BR"/>
            <a:t>Análise de Robustez das Decisões</a:t>
          </a:r>
        </a:p>
      </dgm:t>
    </dgm:pt>
    <dgm:pt modelId="{81DE494E-678C-486A-9FF0-3B3A84DE7CB9}" type="sibTrans" cxnId="{0A265C9F-0643-4427-A36B-9F90EDCCB8A7}">
      <dgm:prSet/>
      <dgm:spPr/>
      <dgm:t>
        <a:bodyPr/>
        <a:lstStyle/>
        <a:p>
          <a:endParaRPr lang="pt-BR"/>
        </a:p>
      </dgm:t>
    </dgm:pt>
    <dgm:pt modelId="{AF1CB4CE-36DB-48B6-BA3B-BCFDA55C9D0E}" type="parTrans" cxnId="{0A265C9F-0643-4427-A36B-9F90EDCCB8A7}">
      <dgm:prSet/>
      <dgm:spPr/>
      <dgm:t>
        <a:bodyPr/>
        <a:lstStyle/>
        <a:p>
          <a:endParaRPr lang="pt-BR"/>
        </a:p>
      </dgm:t>
    </dgm:pt>
    <dgm:pt modelId="{F65841A1-D638-4DC3-94E6-589066D5CB33}">
      <dgm:prSet phldrT="[Texto]"/>
      <dgm:spPr/>
      <dgm:t>
        <a:bodyPr/>
        <a:lstStyle/>
        <a:p>
          <a:r>
            <a:rPr lang="pt-BR"/>
            <a:t>Análise de Tradeoffs</a:t>
          </a:r>
        </a:p>
      </dgm:t>
    </dgm:pt>
    <dgm:pt modelId="{DA5553FF-5613-4F6E-936C-6637AD333F93}" type="sibTrans" cxnId="{5987CBD1-7ACC-45E5-8113-1638C04FAF6E}">
      <dgm:prSet/>
      <dgm:spPr/>
      <dgm:t>
        <a:bodyPr/>
        <a:lstStyle/>
        <a:p>
          <a:endParaRPr lang="pt-BR"/>
        </a:p>
      </dgm:t>
    </dgm:pt>
    <dgm:pt modelId="{AD543A85-F6AD-4074-9FC4-FC233E559F1D}" type="parTrans" cxnId="{5987CBD1-7ACC-45E5-8113-1638C04FAF6E}">
      <dgm:prSet/>
      <dgm:spPr/>
      <dgm:t>
        <a:bodyPr/>
        <a:lstStyle/>
        <a:p>
          <a:endParaRPr lang="pt-BR"/>
        </a:p>
      </dgm:t>
    </dgm:pt>
    <dgm:pt modelId="{B8F1CF92-6498-458A-ABD4-F0E4AA0E5A8D}">
      <dgm:prSet phldrT="[Texto]"/>
      <dgm:spPr/>
      <dgm:t>
        <a:bodyPr/>
        <a:lstStyle/>
        <a:p>
          <a:r>
            <a:rPr lang="pt-BR"/>
            <a:t>Discussão da Análise</a:t>
          </a:r>
        </a:p>
      </dgm:t>
    </dgm:pt>
    <dgm:pt modelId="{3BB4F8C0-EA60-4A47-80EB-86B5D517249D}" type="sibTrans" cxnId="{D093449D-7C1F-400F-96A4-E73FB18C58F1}">
      <dgm:prSet/>
      <dgm:spPr/>
      <dgm:t>
        <a:bodyPr/>
        <a:lstStyle/>
        <a:p>
          <a:endParaRPr lang="pt-BR"/>
        </a:p>
      </dgm:t>
    </dgm:pt>
    <dgm:pt modelId="{F7BC8155-CD57-43D5-8207-82324F6F9922}" type="parTrans" cxnId="{D093449D-7C1F-400F-96A4-E73FB18C58F1}">
      <dgm:prSet/>
      <dgm:spPr/>
      <dgm:t>
        <a:bodyPr/>
        <a:lstStyle/>
        <a:p>
          <a:endParaRPr lang="pt-BR"/>
        </a:p>
      </dgm:t>
    </dgm:pt>
    <dgm:pt modelId="{3D25D597-477E-4228-A5CE-5ED40BE24892}">
      <dgm:prSet phldrT="[Texto]"/>
      <dgm:spPr/>
      <dgm:t>
        <a:bodyPr/>
        <a:lstStyle/>
        <a:p>
          <a:r>
            <a:rPr lang="pt-BR"/>
            <a:t>Heurísticas Contingenciais</a:t>
          </a:r>
        </a:p>
      </dgm:t>
    </dgm:pt>
    <dgm:pt modelId="{6D960FA2-7372-4D4D-B426-FD26F532E409}" type="sibTrans" cxnId="{756211D9-3222-4700-82EB-16278E64224D}">
      <dgm:prSet/>
      <dgm:spPr/>
      <dgm:t>
        <a:bodyPr/>
        <a:lstStyle/>
        <a:p>
          <a:endParaRPr lang="pt-BR"/>
        </a:p>
      </dgm:t>
    </dgm:pt>
    <dgm:pt modelId="{BCD14D6E-3FAF-446D-B290-CAB02AA54019}" type="parTrans" cxnId="{756211D9-3222-4700-82EB-16278E64224D}">
      <dgm:prSet/>
      <dgm:spPr/>
      <dgm:t>
        <a:bodyPr/>
        <a:lstStyle/>
        <a:p>
          <a:endParaRPr lang="pt-BR"/>
        </a:p>
      </dgm:t>
    </dgm:pt>
    <dgm:pt modelId="{19CB61C3-BE47-46D2-8B3D-FC419A4D538A}">
      <dgm:prSet phldrT="[Texto]"/>
      <dgm:spPr/>
      <dgm:t>
        <a:bodyPr/>
        <a:lstStyle/>
        <a:p>
          <a:r>
            <a:rPr lang="pt-BR"/>
            <a:t>Heurísticas Construtivas</a:t>
          </a:r>
        </a:p>
      </dgm:t>
    </dgm:pt>
    <dgm:pt modelId="{7EB0E1E2-970C-46FE-9865-E29BF5682BDD}" type="sibTrans" cxnId="{222C5CCA-47B9-4A4A-B6FC-17D17BB3B25F}">
      <dgm:prSet/>
      <dgm:spPr/>
      <dgm:t>
        <a:bodyPr/>
        <a:lstStyle/>
        <a:p>
          <a:endParaRPr lang="pt-BR"/>
        </a:p>
      </dgm:t>
    </dgm:pt>
    <dgm:pt modelId="{6C908794-BDDC-4CD2-AB78-3E609FD8F5F4}" type="parTrans" cxnId="{222C5CCA-47B9-4A4A-B6FC-17D17BB3B25F}">
      <dgm:prSet/>
      <dgm:spPr/>
      <dgm:t>
        <a:bodyPr/>
        <a:lstStyle/>
        <a:p>
          <a:endParaRPr lang="pt-BR"/>
        </a:p>
      </dgm:t>
    </dgm:pt>
    <dgm:pt modelId="{2A5BF518-3B88-43C5-AE6C-A529B4BBA776}">
      <dgm:prSet phldrT="[Texto]"/>
      <dgm:spPr/>
      <dgm:t>
        <a:bodyPr/>
        <a:lstStyle/>
        <a:p>
          <a:r>
            <a:rPr lang="pt-BR"/>
            <a:t>Avaliação</a:t>
          </a:r>
        </a:p>
      </dgm:t>
    </dgm:pt>
    <dgm:pt modelId="{431B0596-9E23-4515-B9EE-865F0C9EDF36}" type="sibTrans" cxnId="{57D3F5EF-38F9-4F41-8728-536B229CA76B}">
      <dgm:prSet/>
      <dgm:spPr/>
      <dgm:t>
        <a:bodyPr/>
        <a:lstStyle/>
        <a:p>
          <a:endParaRPr lang="pt-BR"/>
        </a:p>
      </dgm:t>
    </dgm:pt>
    <dgm:pt modelId="{2D9DEDB9-46B3-4979-833B-D916BA56EDB7}" type="parTrans" cxnId="{57D3F5EF-38F9-4F41-8728-536B229CA76B}">
      <dgm:prSet/>
      <dgm:spPr/>
      <dgm:t>
        <a:bodyPr/>
        <a:lstStyle/>
        <a:p>
          <a:endParaRPr lang="pt-BR"/>
        </a:p>
      </dgm:t>
    </dgm:pt>
    <dgm:pt modelId="{F2953EDB-58EE-43A6-AE0F-AB68BCB8D246}">
      <dgm:prSet phldrT="[Texto]"/>
      <dgm:spPr/>
      <dgm:t>
        <a:bodyPr/>
        <a:lstStyle/>
        <a:p>
          <a:r>
            <a:rPr lang="pt-BR"/>
            <a:t>Avaliação da Aplicação do Método</a:t>
          </a:r>
        </a:p>
      </dgm:t>
    </dgm:pt>
    <dgm:pt modelId="{02A08F47-FA0E-499F-A478-6DEB3F0223A5}" type="sibTrans" cxnId="{561ACB47-B37D-461D-84DF-74D57539B1B4}">
      <dgm:prSet/>
      <dgm:spPr/>
      <dgm:t>
        <a:bodyPr/>
        <a:lstStyle/>
        <a:p>
          <a:endParaRPr lang="pt-BR"/>
        </a:p>
      </dgm:t>
    </dgm:pt>
    <dgm:pt modelId="{F24CB4BF-5012-40F1-90AC-297CBEC2606A}" type="parTrans" cxnId="{561ACB47-B37D-461D-84DF-74D57539B1B4}">
      <dgm:prSet/>
      <dgm:spPr/>
      <dgm:t>
        <a:bodyPr/>
        <a:lstStyle/>
        <a:p>
          <a:endParaRPr lang="pt-BR"/>
        </a:p>
      </dgm:t>
    </dgm:pt>
    <dgm:pt modelId="{9E012758-009C-407A-9F40-46BC4AFE06D2}">
      <dgm:prSet phldrT="[Texto]"/>
      <dgm:spPr/>
      <dgm:t>
        <a:bodyPr/>
        <a:lstStyle/>
        <a:p>
          <a:r>
            <a:rPr lang="pt-BR"/>
            <a:t>Avaliação do Método</a:t>
          </a:r>
        </a:p>
      </dgm:t>
    </dgm:pt>
    <dgm:pt modelId="{6EE39456-4013-462A-A44A-AFEB50A8FCAA}" type="sibTrans" cxnId="{893774C1-4B7B-4475-9B6C-90559C772D5E}">
      <dgm:prSet/>
      <dgm:spPr/>
      <dgm:t>
        <a:bodyPr/>
        <a:lstStyle/>
        <a:p>
          <a:endParaRPr lang="pt-BR"/>
        </a:p>
      </dgm:t>
    </dgm:pt>
    <dgm:pt modelId="{3C8ED0BA-0313-4051-A06C-B93EA7E51922}" type="parTrans" cxnId="{893774C1-4B7B-4475-9B6C-90559C772D5E}">
      <dgm:prSet/>
      <dgm:spPr/>
      <dgm:t>
        <a:bodyPr/>
        <a:lstStyle/>
        <a:p>
          <a:endParaRPr lang="pt-BR"/>
        </a:p>
      </dgm:t>
    </dgm:pt>
    <dgm:pt modelId="{26A314DF-12B7-4E4B-A891-D2CCCAB89411}">
      <dgm:prSet phldrT="[Texto]"/>
      <dgm:spPr/>
      <dgm:t>
        <a:bodyPr/>
        <a:lstStyle/>
        <a:p>
          <a:r>
            <a:rPr lang="pt-BR"/>
            <a:t>5. Conclusão</a:t>
          </a:r>
        </a:p>
      </dgm:t>
    </dgm:pt>
    <dgm:pt modelId="{FBC5A58A-9B66-4275-B34C-9766A869AA2F}" type="sibTrans" cxnId="{B18DA50D-3BE6-4D60-8AD4-A48A4CD8C2B9}">
      <dgm:prSet/>
      <dgm:spPr/>
      <dgm:t>
        <a:bodyPr/>
        <a:lstStyle/>
        <a:p>
          <a:endParaRPr lang="pt-BR"/>
        </a:p>
      </dgm:t>
    </dgm:pt>
    <dgm:pt modelId="{4C4CB6F8-258D-43C1-9732-39E16FAC749D}" type="parTrans" cxnId="{B18DA50D-3BE6-4D60-8AD4-A48A4CD8C2B9}">
      <dgm:prSet/>
      <dgm:spPr/>
      <dgm:t>
        <a:bodyPr/>
        <a:lstStyle/>
        <a:p>
          <a:endParaRPr lang="pt-BR"/>
        </a:p>
      </dgm:t>
    </dgm:pt>
    <dgm:pt modelId="{7D1809BA-D9BF-4A68-A3D2-F5B2227E611D}">
      <dgm:prSet phldrT="[Texto]"/>
      <dgm:spPr/>
      <dgm:t>
        <a:bodyPr/>
        <a:lstStyle/>
        <a:p>
          <a:r>
            <a:rPr lang="pt-BR"/>
            <a:t>Contribuições do Trabalho</a:t>
          </a:r>
        </a:p>
      </dgm:t>
    </dgm:pt>
    <dgm:pt modelId="{E83DA8D0-459B-4A7E-9A17-9DD044C49A8A}" type="sibTrans" cxnId="{D3211150-FACE-4C17-A299-6281D4A7CCEB}">
      <dgm:prSet/>
      <dgm:spPr/>
      <dgm:t>
        <a:bodyPr/>
        <a:lstStyle/>
        <a:p>
          <a:endParaRPr lang="pt-BR"/>
        </a:p>
      </dgm:t>
    </dgm:pt>
    <dgm:pt modelId="{68B6A1C2-E809-44E9-8DBD-C260AC7E152A}" type="parTrans" cxnId="{D3211150-FACE-4C17-A299-6281D4A7CCEB}">
      <dgm:prSet/>
      <dgm:spPr/>
      <dgm:t>
        <a:bodyPr/>
        <a:lstStyle/>
        <a:p>
          <a:endParaRPr lang="pt-BR"/>
        </a:p>
      </dgm:t>
    </dgm:pt>
    <dgm:pt modelId="{AAA7B775-9AC4-40AF-AF42-EE693B945B1A}">
      <dgm:prSet phldrT="[Texto]"/>
      <dgm:spPr/>
      <dgm:t>
        <a:bodyPr/>
        <a:lstStyle/>
        <a:p>
          <a:r>
            <a:rPr lang="pt-BR"/>
            <a:t>Limitações</a:t>
          </a:r>
        </a:p>
      </dgm:t>
    </dgm:pt>
    <dgm:pt modelId="{14E1C051-F352-4A9E-90EC-3D0DA87FF796}" type="sibTrans" cxnId="{9CF349EF-60AE-4255-96AD-6C1677CFE166}">
      <dgm:prSet/>
      <dgm:spPr/>
      <dgm:t>
        <a:bodyPr/>
        <a:lstStyle/>
        <a:p>
          <a:endParaRPr lang="pt-BR"/>
        </a:p>
      </dgm:t>
    </dgm:pt>
    <dgm:pt modelId="{3D906802-344D-453F-B85C-777F73BB108A}" type="parTrans" cxnId="{9CF349EF-60AE-4255-96AD-6C1677CFE166}">
      <dgm:prSet/>
      <dgm:spPr/>
      <dgm:t>
        <a:bodyPr/>
        <a:lstStyle/>
        <a:p>
          <a:endParaRPr lang="pt-BR"/>
        </a:p>
      </dgm:t>
    </dgm:pt>
    <dgm:pt modelId="{EED063F3-EDBB-4F45-AA2F-9C4382F85C4E}">
      <dgm:prSet phldrT="[Texto]"/>
      <dgm:spPr/>
      <dgm:t>
        <a:bodyPr/>
        <a:lstStyle/>
        <a:p>
          <a:r>
            <a:rPr lang="pt-BR"/>
            <a:t>Trabalhos Futuros</a:t>
          </a:r>
        </a:p>
      </dgm:t>
    </dgm:pt>
    <dgm:pt modelId="{AF3B6536-C719-4F7F-9EE3-82A30EDF1335}" type="sibTrans" cxnId="{2CE76A5E-E0B6-4E9A-9D7A-717ABC2620BD}">
      <dgm:prSet/>
      <dgm:spPr/>
      <dgm:t>
        <a:bodyPr/>
        <a:lstStyle/>
        <a:p>
          <a:endParaRPr lang="pt-BR"/>
        </a:p>
      </dgm:t>
    </dgm:pt>
    <dgm:pt modelId="{26AA3477-7D52-4C9B-A137-27EA84CAA56D}" type="parTrans" cxnId="{2CE76A5E-E0B6-4E9A-9D7A-717ABC2620BD}">
      <dgm:prSet/>
      <dgm:spPr/>
      <dgm:t>
        <a:bodyPr/>
        <a:lstStyle/>
        <a:p>
          <a:endParaRPr lang="pt-BR"/>
        </a:p>
      </dgm:t>
    </dgm:pt>
    <dgm:pt modelId="{FA3F1A5A-EBEC-45B6-B5A7-BBAA1712988D}" type="pres">
      <dgm:prSet presAssocID="{1E60C69F-53E8-48AC-88DE-D50E1726A1F9}" presName="theList" presStyleCnt="0">
        <dgm:presLayoutVars>
          <dgm:dir/>
          <dgm:animLvl val="lvl"/>
          <dgm:resizeHandles val="exact"/>
        </dgm:presLayoutVars>
      </dgm:prSet>
      <dgm:spPr/>
    </dgm:pt>
    <dgm:pt modelId="{58A313CC-691F-48C7-B5C5-F7DEA899F294}" type="pres">
      <dgm:prSet presAssocID="{23723C02-7671-41B2-82C0-7A4291FE69F5}" presName="compNode" presStyleCnt="0"/>
      <dgm:spPr/>
    </dgm:pt>
    <dgm:pt modelId="{BE8896C0-9B4E-4471-9CB6-6E576D6E29B8}" type="pres">
      <dgm:prSet presAssocID="{23723C02-7671-41B2-82C0-7A4291FE69F5}" presName="aNode" presStyleLbl="bgShp" presStyleIdx="0" presStyleCnt="5"/>
      <dgm:spPr/>
    </dgm:pt>
    <dgm:pt modelId="{B87AC60D-D7C5-4E4B-899E-79216DBA7A52}" type="pres">
      <dgm:prSet presAssocID="{23723C02-7671-41B2-82C0-7A4291FE69F5}" presName="textNode" presStyleLbl="bgShp" presStyleIdx="0" presStyleCnt="5"/>
      <dgm:spPr/>
    </dgm:pt>
    <dgm:pt modelId="{4E621397-5B27-4F12-B186-B3928DA0D849}" type="pres">
      <dgm:prSet presAssocID="{23723C02-7671-41B2-82C0-7A4291FE69F5}" presName="compChildNode" presStyleCnt="0"/>
      <dgm:spPr/>
    </dgm:pt>
    <dgm:pt modelId="{7F4EE09F-8637-44FF-A7A4-CD4B69C8DD5C}" type="pres">
      <dgm:prSet presAssocID="{23723C02-7671-41B2-82C0-7A4291FE69F5}" presName="theInnerList" presStyleCnt="0"/>
      <dgm:spPr/>
    </dgm:pt>
    <dgm:pt modelId="{DAD35F94-6C3F-47BF-96EE-E36C69313349}" type="pres">
      <dgm:prSet presAssocID="{972FF8FD-4276-4379-9416-EF0AEBD430A7}" presName="childNode" presStyleLbl="node1" presStyleIdx="0" presStyleCnt="15">
        <dgm:presLayoutVars>
          <dgm:bulletEnabled val="1"/>
        </dgm:presLayoutVars>
      </dgm:prSet>
      <dgm:spPr/>
    </dgm:pt>
    <dgm:pt modelId="{EFFBC869-BE08-4583-AB71-508FFC02E743}" type="pres">
      <dgm:prSet presAssocID="{972FF8FD-4276-4379-9416-EF0AEBD430A7}" presName="aSpace2" presStyleCnt="0"/>
      <dgm:spPr/>
    </dgm:pt>
    <dgm:pt modelId="{4B2DD93D-DA16-4397-8F0F-B20B417F1607}" type="pres">
      <dgm:prSet presAssocID="{414F514A-5247-4E09-BAE3-E5D7C6C720DD}" presName="childNode" presStyleLbl="node1" presStyleIdx="1" presStyleCnt="15">
        <dgm:presLayoutVars>
          <dgm:bulletEnabled val="1"/>
        </dgm:presLayoutVars>
      </dgm:prSet>
      <dgm:spPr/>
    </dgm:pt>
    <dgm:pt modelId="{AEBB0A7D-AC45-4915-8954-AD3834C79098}" type="pres">
      <dgm:prSet presAssocID="{414F514A-5247-4E09-BAE3-E5D7C6C720DD}" presName="aSpace2" presStyleCnt="0"/>
      <dgm:spPr/>
    </dgm:pt>
    <dgm:pt modelId="{3867D8B8-7BE6-46DD-A4B7-89705CBB9A6A}" type="pres">
      <dgm:prSet presAssocID="{67ED277D-773A-4546-BE19-9068881BA21F}" presName="childNode" presStyleLbl="node1" presStyleIdx="2" presStyleCnt="15">
        <dgm:presLayoutVars>
          <dgm:bulletEnabled val="1"/>
        </dgm:presLayoutVars>
      </dgm:prSet>
      <dgm:spPr/>
    </dgm:pt>
    <dgm:pt modelId="{1C880D6D-54C8-44EC-B242-F659410275D9}" type="pres">
      <dgm:prSet presAssocID="{67ED277D-773A-4546-BE19-9068881BA21F}" presName="aSpace2" presStyleCnt="0"/>
      <dgm:spPr/>
    </dgm:pt>
    <dgm:pt modelId="{728EAEA7-84F7-476C-B910-D9189A0A8093}" type="pres">
      <dgm:prSet presAssocID="{80984163-296D-439B-AEB6-6A2E34FE1F00}" presName="childNode" presStyleLbl="node1" presStyleIdx="3" presStyleCnt="15">
        <dgm:presLayoutVars>
          <dgm:bulletEnabled val="1"/>
        </dgm:presLayoutVars>
      </dgm:prSet>
      <dgm:spPr/>
    </dgm:pt>
    <dgm:pt modelId="{DC9699E6-07E3-4594-8953-E35901B207E0}" type="pres">
      <dgm:prSet presAssocID="{23723C02-7671-41B2-82C0-7A4291FE69F5}" presName="aSpace" presStyleCnt="0"/>
      <dgm:spPr/>
    </dgm:pt>
    <dgm:pt modelId="{CEEF1954-A6C9-4EBE-9E14-E7D30039C75E}" type="pres">
      <dgm:prSet presAssocID="{A3F14993-153F-47BA-964E-54268AF2E21F}" presName="compNode" presStyleCnt="0"/>
      <dgm:spPr/>
    </dgm:pt>
    <dgm:pt modelId="{3D96B5C1-29CD-40BB-8820-35E50FA416DB}" type="pres">
      <dgm:prSet presAssocID="{A3F14993-153F-47BA-964E-54268AF2E21F}" presName="aNode" presStyleLbl="bgShp" presStyleIdx="1" presStyleCnt="5"/>
      <dgm:spPr/>
    </dgm:pt>
    <dgm:pt modelId="{E27039EC-FACE-4EDD-A356-9E7F6F217828}" type="pres">
      <dgm:prSet presAssocID="{A3F14993-153F-47BA-964E-54268AF2E21F}" presName="textNode" presStyleLbl="bgShp" presStyleIdx="1" presStyleCnt="5"/>
      <dgm:spPr/>
    </dgm:pt>
    <dgm:pt modelId="{579D42AD-8751-49D8-8D75-79D15F4F64FB}" type="pres">
      <dgm:prSet presAssocID="{A3F14993-153F-47BA-964E-54268AF2E21F}" presName="compChildNode" presStyleCnt="0"/>
      <dgm:spPr/>
    </dgm:pt>
    <dgm:pt modelId="{DCA1A644-36E8-4EC3-B13C-F75339FDB19C}" type="pres">
      <dgm:prSet presAssocID="{A3F14993-153F-47BA-964E-54268AF2E21F}" presName="theInnerList" presStyleCnt="0"/>
      <dgm:spPr/>
    </dgm:pt>
    <dgm:pt modelId="{C795E80E-FED3-4DEE-A85A-770FE80ADE91}" type="pres">
      <dgm:prSet presAssocID="{58112D80-7647-4855-B486-DE4D745451AF}" presName="childNode" presStyleLbl="node1" presStyleIdx="4" presStyleCnt="15">
        <dgm:presLayoutVars>
          <dgm:bulletEnabled val="1"/>
        </dgm:presLayoutVars>
      </dgm:prSet>
      <dgm:spPr/>
    </dgm:pt>
    <dgm:pt modelId="{D021AF81-9B7B-44B8-96C8-1E4DAEBB71D9}" type="pres">
      <dgm:prSet presAssocID="{58112D80-7647-4855-B486-DE4D745451AF}" presName="aSpace2" presStyleCnt="0"/>
      <dgm:spPr/>
    </dgm:pt>
    <dgm:pt modelId="{F10A362C-A91D-4A74-A348-CA7BC45D1750}" type="pres">
      <dgm:prSet presAssocID="{BE815770-7CB1-4CA3-AB71-7FCAA9D6BAC3}" presName="childNode" presStyleLbl="node1" presStyleIdx="5" presStyleCnt="15">
        <dgm:presLayoutVars>
          <dgm:bulletEnabled val="1"/>
        </dgm:presLayoutVars>
      </dgm:prSet>
      <dgm:spPr/>
    </dgm:pt>
    <dgm:pt modelId="{C8F49F7C-9338-49F5-8713-75944B88D03B}" type="pres">
      <dgm:prSet presAssocID="{BE815770-7CB1-4CA3-AB71-7FCAA9D6BAC3}" presName="aSpace2" presStyleCnt="0"/>
      <dgm:spPr/>
    </dgm:pt>
    <dgm:pt modelId="{DD7B2598-D467-4156-B2E1-2D6DC8A992E7}" type="pres">
      <dgm:prSet presAssocID="{CB0CD200-2049-4686-B3A7-2E0F50F27418}" presName="childNode" presStyleLbl="node1" presStyleIdx="6" presStyleCnt="15">
        <dgm:presLayoutVars>
          <dgm:bulletEnabled val="1"/>
        </dgm:presLayoutVars>
      </dgm:prSet>
      <dgm:spPr/>
    </dgm:pt>
    <dgm:pt modelId="{89E75F29-C0CA-4D96-891C-83A68EE073F7}" type="pres">
      <dgm:prSet presAssocID="{A3F14993-153F-47BA-964E-54268AF2E21F}" presName="aSpace" presStyleCnt="0"/>
      <dgm:spPr/>
    </dgm:pt>
    <dgm:pt modelId="{B8E96688-2CF5-433F-A1C1-DB160CF50331}" type="pres">
      <dgm:prSet presAssocID="{0FCFE305-7FDF-4121-9A19-4847B930E0A4}" presName="compNode" presStyleCnt="0"/>
      <dgm:spPr/>
    </dgm:pt>
    <dgm:pt modelId="{AFD33783-5F4D-4966-AA28-19A3E66C9B22}" type="pres">
      <dgm:prSet presAssocID="{0FCFE305-7FDF-4121-9A19-4847B930E0A4}" presName="aNode" presStyleLbl="bgShp" presStyleIdx="2" presStyleCnt="5"/>
      <dgm:spPr/>
    </dgm:pt>
    <dgm:pt modelId="{2E967C39-8D60-4E0D-B8D0-64E011A44E46}" type="pres">
      <dgm:prSet presAssocID="{0FCFE305-7FDF-4121-9A19-4847B930E0A4}" presName="textNode" presStyleLbl="bgShp" presStyleIdx="2" presStyleCnt="5"/>
      <dgm:spPr/>
    </dgm:pt>
    <dgm:pt modelId="{7D32D56E-7837-4A2B-8F30-6164E05CF44C}" type="pres">
      <dgm:prSet presAssocID="{0FCFE305-7FDF-4121-9A19-4847B930E0A4}" presName="compChildNode" presStyleCnt="0"/>
      <dgm:spPr/>
    </dgm:pt>
    <dgm:pt modelId="{C4C729C3-5F7D-444D-82F0-5C91989AFA73}" type="pres">
      <dgm:prSet presAssocID="{0FCFE305-7FDF-4121-9A19-4847B930E0A4}" presName="theInnerList" presStyleCnt="0"/>
      <dgm:spPr/>
    </dgm:pt>
    <dgm:pt modelId="{24139C42-536D-433D-8A4F-FAEE25CAF71F}" type="pres">
      <dgm:prSet presAssocID="{C5D63993-86AB-41B9-B01C-A31E16BAC4DB}" presName="childNode" presStyleLbl="node1" presStyleIdx="7" presStyleCnt="15">
        <dgm:presLayoutVars>
          <dgm:bulletEnabled val="1"/>
        </dgm:presLayoutVars>
      </dgm:prSet>
      <dgm:spPr/>
    </dgm:pt>
    <dgm:pt modelId="{BFCF6FA1-0029-426B-83A8-1334EE6042BA}" type="pres">
      <dgm:prSet presAssocID="{C5D63993-86AB-41B9-B01C-A31E16BAC4DB}" presName="aSpace2" presStyleCnt="0"/>
      <dgm:spPr/>
    </dgm:pt>
    <dgm:pt modelId="{6D28501D-5BCC-43D3-A28B-D78F75437FAF}" type="pres">
      <dgm:prSet presAssocID="{A034B519-472A-435C-AAD6-5C36DA15E4D5}" presName="childNode" presStyleLbl="node1" presStyleIdx="8" presStyleCnt="15">
        <dgm:presLayoutVars>
          <dgm:bulletEnabled val="1"/>
        </dgm:presLayoutVars>
      </dgm:prSet>
      <dgm:spPr/>
    </dgm:pt>
    <dgm:pt modelId="{D42A59D6-C8F0-4A60-99AF-EEDA694F8281}" type="pres">
      <dgm:prSet presAssocID="{0FCFE305-7FDF-4121-9A19-4847B930E0A4}" presName="aSpace" presStyleCnt="0"/>
      <dgm:spPr/>
    </dgm:pt>
    <dgm:pt modelId="{82094EBE-0B5A-4C39-A533-266AC95E2399}" type="pres">
      <dgm:prSet presAssocID="{46D2559C-1D32-4538-A572-614F48BAF2E0}" presName="compNode" presStyleCnt="0"/>
      <dgm:spPr/>
    </dgm:pt>
    <dgm:pt modelId="{B92513D3-B88B-4FE1-B726-2FDF262FF6DA}" type="pres">
      <dgm:prSet presAssocID="{46D2559C-1D32-4538-A572-614F48BAF2E0}" presName="aNode" presStyleLbl="bgShp" presStyleIdx="3" presStyleCnt="5"/>
      <dgm:spPr/>
    </dgm:pt>
    <dgm:pt modelId="{4296D3E8-5092-4EE7-B380-9D598DD1A897}" type="pres">
      <dgm:prSet presAssocID="{46D2559C-1D32-4538-A572-614F48BAF2E0}" presName="textNode" presStyleLbl="bgShp" presStyleIdx="3" presStyleCnt="5"/>
      <dgm:spPr/>
    </dgm:pt>
    <dgm:pt modelId="{FABB4BB4-0FD0-41D7-939F-B94BD9368E48}" type="pres">
      <dgm:prSet presAssocID="{46D2559C-1D32-4538-A572-614F48BAF2E0}" presName="compChildNode" presStyleCnt="0"/>
      <dgm:spPr/>
    </dgm:pt>
    <dgm:pt modelId="{304B6A29-6221-4BB6-B6AE-B45723751D01}" type="pres">
      <dgm:prSet presAssocID="{46D2559C-1D32-4538-A572-614F48BAF2E0}" presName="theInnerList" presStyleCnt="0"/>
      <dgm:spPr/>
    </dgm:pt>
    <dgm:pt modelId="{A8CAFEBC-ABFD-4B02-A2E3-DC1842FC0AEC}" type="pres">
      <dgm:prSet presAssocID="{6AF8CB23-140F-4BF4-B5AC-191DC031CEDF}" presName="childNode" presStyleLbl="node1" presStyleIdx="9" presStyleCnt="15">
        <dgm:presLayoutVars>
          <dgm:bulletEnabled val="1"/>
        </dgm:presLayoutVars>
      </dgm:prSet>
      <dgm:spPr/>
    </dgm:pt>
    <dgm:pt modelId="{AA597B00-B2A9-42DE-8A12-4603125EF49B}" type="pres">
      <dgm:prSet presAssocID="{6AF8CB23-140F-4BF4-B5AC-191DC031CEDF}" presName="aSpace2" presStyleCnt="0"/>
      <dgm:spPr/>
    </dgm:pt>
    <dgm:pt modelId="{AD296A9D-7BD9-4DC6-A72E-FE0661F0EADC}" type="pres">
      <dgm:prSet presAssocID="{B8F1CF92-6498-458A-ABD4-F0E4AA0E5A8D}" presName="childNode" presStyleLbl="node1" presStyleIdx="10" presStyleCnt="15">
        <dgm:presLayoutVars>
          <dgm:bulletEnabled val="1"/>
        </dgm:presLayoutVars>
      </dgm:prSet>
      <dgm:spPr/>
    </dgm:pt>
    <dgm:pt modelId="{238BBC34-9C4F-4810-A8C6-0821797295B3}" type="pres">
      <dgm:prSet presAssocID="{B8F1CF92-6498-458A-ABD4-F0E4AA0E5A8D}" presName="aSpace2" presStyleCnt="0"/>
      <dgm:spPr/>
    </dgm:pt>
    <dgm:pt modelId="{55806251-F107-46E7-8EE5-949F47020EE4}" type="pres">
      <dgm:prSet presAssocID="{2A5BF518-3B88-43C5-AE6C-A529B4BBA776}" presName="childNode" presStyleLbl="node1" presStyleIdx="11" presStyleCnt="15">
        <dgm:presLayoutVars>
          <dgm:bulletEnabled val="1"/>
        </dgm:presLayoutVars>
      </dgm:prSet>
      <dgm:spPr/>
    </dgm:pt>
    <dgm:pt modelId="{649283A7-4471-4EB6-96D2-8B342375416C}" type="pres">
      <dgm:prSet presAssocID="{46D2559C-1D32-4538-A572-614F48BAF2E0}" presName="aSpace" presStyleCnt="0"/>
      <dgm:spPr/>
    </dgm:pt>
    <dgm:pt modelId="{82A864E1-491A-4C2E-9828-E582A085BB1D}" type="pres">
      <dgm:prSet presAssocID="{26A314DF-12B7-4E4B-A891-D2CCCAB89411}" presName="compNode" presStyleCnt="0"/>
      <dgm:spPr/>
    </dgm:pt>
    <dgm:pt modelId="{4E3244BE-2B1F-4EED-BD70-80D2421DC976}" type="pres">
      <dgm:prSet presAssocID="{26A314DF-12B7-4E4B-A891-D2CCCAB89411}" presName="aNode" presStyleLbl="bgShp" presStyleIdx="4" presStyleCnt="5"/>
      <dgm:spPr/>
    </dgm:pt>
    <dgm:pt modelId="{C997BDBA-C790-46E4-86AA-6590F1C950B6}" type="pres">
      <dgm:prSet presAssocID="{26A314DF-12B7-4E4B-A891-D2CCCAB89411}" presName="textNode" presStyleLbl="bgShp" presStyleIdx="4" presStyleCnt="5"/>
      <dgm:spPr/>
    </dgm:pt>
    <dgm:pt modelId="{0EEE2B5A-020E-463C-BE7C-6D0BAB7EDA30}" type="pres">
      <dgm:prSet presAssocID="{26A314DF-12B7-4E4B-A891-D2CCCAB89411}" presName="compChildNode" presStyleCnt="0"/>
      <dgm:spPr/>
    </dgm:pt>
    <dgm:pt modelId="{4EF50789-C077-48DB-82B6-64124ADA0CDD}" type="pres">
      <dgm:prSet presAssocID="{26A314DF-12B7-4E4B-A891-D2CCCAB89411}" presName="theInnerList" presStyleCnt="0"/>
      <dgm:spPr/>
    </dgm:pt>
    <dgm:pt modelId="{4B2AF897-590E-48D2-95D8-B6671DBF1AF2}" type="pres">
      <dgm:prSet presAssocID="{7D1809BA-D9BF-4A68-A3D2-F5B2227E611D}" presName="childNode" presStyleLbl="node1" presStyleIdx="12" presStyleCnt="15">
        <dgm:presLayoutVars>
          <dgm:bulletEnabled val="1"/>
        </dgm:presLayoutVars>
      </dgm:prSet>
      <dgm:spPr/>
    </dgm:pt>
    <dgm:pt modelId="{2A975BFF-B432-488B-9AA0-7BDA52F8D5A9}" type="pres">
      <dgm:prSet presAssocID="{7D1809BA-D9BF-4A68-A3D2-F5B2227E611D}" presName="aSpace2" presStyleCnt="0"/>
      <dgm:spPr/>
    </dgm:pt>
    <dgm:pt modelId="{2883EA21-7A79-404A-915D-92ADDE7CC133}" type="pres">
      <dgm:prSet presAssocID="{AAA7B775-9AC4-40AF-AF42-EE693B945B1A}" presName="childNode" presStyleLbl="node1" presStyleIdx="13" presStyleCnt="15">
        <dgm:presLayoutVars>
          <dgm:bulletEnabled val="1"/>
        </dgm:presLayoutVars>
      </dgm:prSet>
      <dgm:spPr/>
    </dgm:pt>
    <dgm:pt modelId="{8174FE1C-38CB-4507-95B7-D81EE663A583}" type="pres">
      <dgm:prSet presAssocID="{AAA7B775-9AC4-40AF-AF42-EE693B945B1A}" presName="aSpace2" presStyleCnt="0"/>
      <dgm:spPr/>
    </dgm:pt>
    <dgm:pt modelId="{1FC90346-5C90-47DE-8338-1D919620C0A6}" type="pres">
      <dgm:prSet presAssocID="{EED063F3-EDBB-4F45-AA2F-9C4382F85C4E}" presName="childNode" presStyleLbl="node1" presStyleIdx="14" presStyleCnt="15">
        <dgm:presLayoutVars>
          <dgm:bulletEnabled val="1"/>
        </dgm:presLayoutVars>
      </dgm:prSet>
      <dgm:spPr/>
    </dgm:pt>
  </dgm:ptLst>
  <dgm:cxnLst>
    <dgm:cxn modelId="{07524FBC-142A-4637-BD67-ED1721E43692}" type="presOf" srcId="{F65841A1-D638-4DC3-94E6-589066D5CB33}" destId="{A8CAFEBC-ABFD-4B02-A2E3-DC1842FC0AEC}" srcOrd="0" destOrd="5" presId="urn:microsoft.com/office/officeart/2005/8/layout/lProcess2"/>
    <dgm:cxn modelId="{3B8F2A82-8B09-4317-846F-B9E7CB2CEFA1}" type="presOf" srcId="{7D1809BA-D9BF-4A68-A3D2-F5B2227E611D}" destId="{4B2AF897-590E-48D2-95D8-B6671DBF1AF2}" srcOrd="0" destOrd="0" presId="urn:microsoft.com/office/officeart/2005/8/layout/lProcess2"/>
    <dgm:cxn modelId="{7A5B4518-F755-4287-AF56-75D30E7C5B3A}" type="presOf" srcId="{23723C02-7671-41B2-82C0-7A4291FE69F5}" destId="{BE8896C0-9B4E-4471-9CB6-6E576D6E29B8}" srcOrd="0" destOrd="0" presId="urn:microsoft.com/office/officeart/2005/8/layout/lProcess2"/>
    <dgm:cxn modelId="{C7A059C1-A9BA-4345-836F-E9D07662A93E}" srcId="{1E60C69F-53E8-48AC-88DE-D50E1726A1F9}" destId="{23723C02-7671-41B2-82C0-7A4291FE69F5}" srcOrd="0" destOrd="0" parTransId="{12BE1AFE-014A-4E4D-834B-0CC27288F3E7}" sibTransId="{574DCBAE-A4B5-450C-8D32-8D55F40E6BFF}"/>
    <dgm:cxn modelId="{E7BE2427-A6CD-400A-AA1F-DFC9A4DEF50A}" srcId="{6AF8CB23-140F-4BF4-B5AC-191DC031CEDF}" destId="{5895EEC6-FD6A-46AF-9DB2-08CDBF7A2E23}" srcOrd="1" destOrd="0" parTransId="{8176B1FB-C8AC-4A6B-BDDA-D905A6A257C3}" sibTransId="{217CBE63-14D7-4B15-8E2E-98AEF36CED23}"/>
    <dgm:cxn modelId="{6C9EAA59-3EC8-469E-9666-4DCCEF9EE863}" type="presOf" srcId="{46D2559C-1D32-4538-A572-614F48BAF2E0}" destId="{4296D3E8-5092-4EE7-B380-9D598DD1A897}" srcOrd="1" destOrd="0" presId="urn:microsoft.com/office/officeart/2005/8/layout/lProcess2"/>
    <dgm:cxn modelId="{5987CBD1-7ACC-45E5-8113-1638C04FAF6E}" srcId="{6AF8CB23-140F-4BF4-B5AC-191DC031CEDF}" destId="{F65841A1-D638-4DC3-94E6-589066D5CB33}" srcOrd="4" destOrd="0" parTransId="{AD543A85-F6AD-4074-9FC4-FC233E559F1D}" sibTransId="{DA5553FF-5613-4F6E-936C-6637AD333F93}"/>
    <dgm:cxn modelId="{06847BE2-60B2-44DD-BB21-3B917BFD7380}" type="presOf" srcId="{EED063F3-EDBB-4F45-AA2F-9C4382F85C4E}" destId="{1FC90346-5C90-47DE-8338-1D919620C0A6}" srcOrd="0" destOrd="0" presId="urn:microsoft.com/office/officeart/2005/8/layout/lProcess2"/>
    <dgm:cxn modelId="{705EA40B-F270-4622-AEC4-966B0B9A88CF}" type="presOf" srcId="{46D2559C-1D32-4538-A572-614F48BAF2E0}" destId="{B92513D3-B88B-4FE1-B726-2FDF262FF6DA}" srcOrd="0" destOrd="0" presId="urn:microsoft.com/office/officeart/2005/8/layout/lProcess2"/>
    <dgm:cxn modelId="{222C5CCA-47B9-4A4A-B6FC-17D17BB3B25F}" srcId="{B8F1CF92-6498-458A-ABD4-F0E4AA0E5A8D}" destId="{19CB61C3-BE47-46D2-8B3D-FC419A4D538A}" srcOrd="1" destOrd="0" parTransId="{6C908794-BDDC-4CD2-AB78-3E609FD8F5F4}" sibTransId="{7EB0E1E2-970C-46FE-9865-E29BF5682BDD}"/>
    <dgm:cxn modelId="{893774C1-4B7B-4475-9B6C-90559C772D5E}" srcId="{2A5BF518-3B88-43C5-AE6C-A529B4BBA776}" destId="{9E012758-009C-407A-9F40-46BC4AFE06D2}" srcOrd="1" destOrd="0" parTransId="{3C8ED0BA-0313-4051-A06C-B93EA7E51922}" sibTransId="{6EE39456-4013-462A-A44A-AFEB50A8FCAA}"/>
    <dgm:cxn modelId="{D3211150-FACE-4C17-A299-6281D4A7CCEB}" srcId="{26A314DF-12B7-4E4B-A891-D2CCCAB89411}" destId="{7D1809BA-D9BF-4A68-A3D2-F5B2227E611D}" srcOrd="0" destOrd="0" parTransId="{68B6A1C2-E809-44E9-8DBD-C260AC7E152A}" sibTransId="{E83DA8D0-459B-4A7E-9A17-9DD044C49A8A}"/>
    <dgm:cxn modelId="{E817BFDF-715A-4B79-A657-1540EE46E9DB}" srcId="{0FCFE305-7FDF-4121-9A19-4847B930E0A4}" destId="{C5D63993-86AB-41B9-B01C-A31E16BAC4DB}" srcOrd="0" destOrd="0" parTransId="{38AA80FF-1143-4838-A082-CF04187DAC15}" sibTransId="{87E9AFC4-638F-4ECD-8660-79BC4329D8CD}"/>
    <dgm:cxn modelId="{2CE57987-B5BE-4AED-A633-5BF2890F2F87}" srcId="{23723C02-7671-41B2-82C0-7A4291FE69F5}" destId="{67ED277D-773A-4546-BE19-9068881BA21F}" srcOrd="2" destOrd="0" parTransId="{E74760AD-52FD-4D9E-9A60-07E4F8380F9F}" sibTransId="{DEEAF8ED-4CE6-4858-9731-9684FCBB0DD3}"/>
    <dgm:cxn modelId="{756211D9-3222-4700-82EB-16278E64224D}" srcId="{B8F1CF92-6498-458A-ABD4-F0E4AA0E5A8D}" destId="{3D25D597-477E-4228-A5CE-5ED40BE24892}" srcOrd="0" destOrd="0" parTransId="{BCD14D6E-3FAF-446D-B290-CAB02AA54019}" sibTransId="{6D960FA2-7372-4D4D-B426-FD26F532E409}"/>
    <dgm:cxn modelId="{C5B93D43-8BEC-422B-A8B6-4C7FEFA8F6DA}" srcId="{23723C02-7671-41B2-82C0-7A4291FE69F5}" destId="{972FF8FD-4276-4379-9416-EF0AEBD430A7}" srcOrd="0" destOrd="0" parTransId="{4DE07BB2-F6B5-4CB4-A357-811DC525ABBE}" sibTransId="{B0F98B26-6F4E-412B-9774-EA55C1E5E27A}"/>
    <dgm:cxn modelId="{E8A9ED5E-438C-46EE-A1F5-7792D1A16CA6}" type="presOf" srcId="{972FF8FD-4276-4379-9416-EF0AEBD430A7}" destId="{DAD35F94-6C3F-47BF-96EE-E36C69313349}" srcOrd="0" destOrd="0" presId="urn:microsoft.com/office/officeart/2005/8/layout/lProcess2"/>
    <dgm:cxn modelId="{7F748144-0120-476D-9583-8A04368325C7}" type="presOf" srcId="{9C98B702-AF5F-4287-B4CF-C006095E8A8E}" destId="{A8CAFEBC-ABFD-4B02-A2E3-DC1842FC0AEC}" srcOrd="0" destOrd="4" presId="urn:microsoft.com/office/officeart/2005/8/layout/lProcess2"/>
    <dgm:cxn modelId="{11664CE0-5CA3-415C-928B-5D26ECF63F82}" type="presOf" srcId="{9E012758-009C-407A-9F40-46BC4AFE06D2}" destId="{55806251-F107-46E7-8EE5-949F47020EE4}" srcOrd="0" destOrd="2" presId="urn:microsoft.com/office/officeart/2005/8/layout/lProcess2"/>
    <dgm:cxn modelId="{F4348A34-00A7-4299-ACDF-58BB163519CB}" srcId="{1E60C69F-53E8-48AC-88DE-D50E1726A1F9}" destId="{A3F14993-153F-47BA-964E-54268AF2E21F}" srcOrd="1" destOrd="0" parTransId="{0834DE99-3D39-4507-A6F2-864F0C2403B3}" sibTransId="{60E43F24-C833-4416-BCE4-26D05658510C}"/>
    <dgm:cxn modelId="{9356F083-7FCE-45C9-962B-573140B01A14}" type="presOf" srcId="{19CB61C3-BE47-46D2-8B3D-FC419A4D538A}" destId="{AD296A9D-7BD9-4DC6-A72E-FE0661F0EADC}" srcOrd="0" destOrd="2" presId="urn:microsoft.com/office/officeart/2005/8/layout/lProcess2"/>
    <dgm:cxn modelId="{A9938C01-478A-409E-A2C7-162F3A03473C}" type="presOf" srcId="{2A5BF518-3B88-43C5-AE6C-A529B4BBA776}" destId="{55806251-F107-46E7-8EE5-949F47020EE4}" srcOrd="0" destOrd="0" presId="urn:microsoft.com/office/officeart/2005/8/layout/lProcess2"/>
    <dgm:cxn modelId="{FB5325DB-D67E-49A8-9199-7A375F576AAC}" type="presOf" srcId="{6AF8CB23-140F-4BF4-B5AC-191DC031CEDF}" destId="{A8CAFEBC-ABFD-4B02-A2E3-DC1842FC0AEC}" srcOrd="0" destOrd="0" presId="urn:microsoft.com/office/officeart/2005/8/layout/lProcess2"/>
    <dgm:cxn modelId="{4F1573C0-DCC9-4377-8F91-342474003D3F}" type="presOf" srcId="{58112D80-7647-4855-B486-DE4D745451AF}" destId="{C795E80E-FED3-4DEE-A85A-770FE80ADE91}" srcOrd="0" destOrd="0" presId="urn:microsoft.com/office/officeart/2005/8/layout/lProcess2"/>
    <dgm:cxn modelId="{0A265C9F-0643-4427-A36B-9F90EDCCB8A7}" srcId="{6AF8CB23-140F-4BF4-B5AC-191DC031CEDF}" destId="{9C98B702-AF5F-4287-B4CF-C006095E8A8E}" srcOrd="3" destOrd="0" parTransId="{AF1CB4CE-36DB-48B6-BA3B-BCFDA55C9D0E}" sibTransId="{81DE494E-678C-486A-9FF0-3B3A84DE7CB9}"/>
    <dgm:cxn modelId="{4D3C83E3-70F6-426B-ADD2-961C99887675}" type="presOf" srcId="{0FCFE305-7FDF-4121-9A19-4847B930E0A4}" destId="{AFD33783-5F4D-4966-AA28-19A3E66C9B22}" srcOrd="0" destOrd="0" presId="urn:microsoft.com/office/officeart/2005/8/layout/lProcess2"/>
    <dgm:cxn modelId="{E8FCD081-1BBA-419F-9C35-6F7C63C4F952}" type="presOf" srcId="{A3F14993-153F-47BA-964E-54268AF2E21F}" destId="{E27039EC-FACE-4EDD-A356-9E7F6F217828}" srcOrd="1" destOrd="0" presId="urn:microsoft.com/office/officeart/2005/8/layout/lProcess2"/>
    <dgm:cxn modelId="{BE7144DD-773C-4168-8038-0E64492575BA}" type="presOf" srcId="{5895EEC6-FD6A-46AF-9DB2-08CDBF7A2E23}" destId="{A8CAFEBC-ABFD-4B02-A2E3-DC1842FC0AEC}" srcOrd="0" destOrd="2" presId="urn:microsoft.com/office/officeart/2005/8/layout/lProcess2"/>
    <dgm:cxn modelId="{15B641FC-06B5-4031-9F07-3EE2215EB6C2}" type="presOf" srcId="{A034B519-472A-435C-AAD6-5C36DA15E4D5}" destId="{6D28501D-5BCC-43D3-A28B-D78F75437FAF}" srcOrd="0" destOrd="0" presId="urn:microsoft.com/office/officeart/2005/8/layout/lProcess2"/>
    <dgm:cxn modelId="{ED0FA0D9-4D6B-4A4D-860B-F7B2D60C214B}" type="presOf" srcId="{26A314DF-12B7-4E4B-A891-D2CCCAB89411}" destId="{4E3244BE-2B1F-4EED-BD70-80D2421DC976}" srcOrd="0" destOrd="0" presId="urn:microsoft.com/office/officeart/2005/8/layout/lProcess2"/>
    <dgm:cxn modelId="{9CF349EF-60AE-4255-96AD-6C1677CFE166}" srcId="{26A314DF-12B7-4E4B-A891-D2CCCAB89411}" destId="{AAA7B775-9AC4-40AF-AF42-EE693B945B1A}" srcOrd="1" destOrd="0" parTransId="{3D906802-344D-453F-B85C-777F73BB108A}" sibTransId="{14E1C051-F352-4A9E-90EC-3D0DA87FF796}"/>
    <dgm:cxn modelId="{EBC56454-120D-489E-8F51-E0B02063C58D}" srcId="{1E60C69F-53E8-48AC-88DE-D50E1726A1F9}" destId="{46D2559C-1D32-4538-A572-614F48BAF2E0}" srcOrd="3" destOrd="0" parTransId="{3B83AD29-ACE9-4A1B-83D5-EC83BDFF1788}" sibTransId="{92AE2E55-3065-447E-BCEE-1465B6C70A0F}"/>
    <dgm:cxn modelId="{59D54462-F6F1-422F-BD90-69B245780680}" type="presOf" srcId="{A3F14993-153F-47BA-964E-54268AF2E21F}" destId="{3D96B5C1-29CD-40BB-8820-35E50FA416DB}" srcOrd="0" destOrd="0" presId="urn:microsoft.com/office/officeart/2005/8/layout/lProcess2"/>
    <dgm:cxn modelId="{D093449D-7C1F-400F-96A4-E73FB18C58F1}" srcId="{46D2559C-1D32-4538-A572-614F48BAF2E0}" destId="{B8F1CF92-6498-458A-ABD4-F0E4AA0E5A8D}" srcOrd="1" destOrd="0" parTransId="{F7BC8155-CD57-43D5-8207-82324F6F9922}" sibTransId="{3BB4F8C0-EA60-4A47-80EB-86B5D517249D}"/>
    <dgm:cxn modelId="{561ACB47-B37D-461D-84DF-74D57539B1B4}" srcId="{2A5BF518-3B88-43C5-AE6C-A529B4BBA776}" destId="{F2953EDB-58EE-43A6-AE0F-AB68BCB8D246}" srcOrd="0" destOrd="0" parTransId="{F24CB4BF-5012-40F1-90AC-297CBEC2606A}" sibTransId="{02A08F47-FA0E-499F-A478-6DEB3F0223A5}"/>
    <dgm:cxn modelId="{2CE76A5E-E0B6-4E9A-9D7A-717ABC2620BD}" srcId="{26A314DF-12B7-4E4B-A891-D2CCCAB89411}" destId="{EED063F3-EDBB-4F45-AA2F-9C4382F85C4E}" srcOrd="2" destOrd="0" parTransId="{26AA3477-7D52-4C9B-A137-27EA84CAA56D}" sibTransId="{AF3B6536-C719-4F7F-9EE3-82A30EDF1335}"/>
    <dgm:cxn modelId="{8509E787-8401-4BC9-8E43-6E7B21F8C68D}" type="presOf" srcId="{F2953EDB-58EE-43A6-AE0F-AB68BCB8D246}" destId="{55806251-F107-46E7-8EE5-949F47020EE4}" srcOrd="0" destOrd="1" presId="urn:microsoft.com/office/officeart/2005/8/layout/lProcess2"/>
    <dgm:cxn modelId="{BADE6738-596A-4698-A2C6-28F11BF068D8}" srcId="{6AF8CB23-140F-4BF4-B5AC-191DC031CEDF}" destId="{4DA05FE6-7AFF-4A02-AE1A-16F21798CE04}" srcOrd="2" destOrd="0" parTransId="{61F7AD07-3052-42EA-96D1-E39A90212DC3}" sibTransId="{6A6A0F9B-FEE0-4D99-A1C2-5CAA2EEB5239}"/>
    <dgm:cxn modelId="{BB540B76-D390-4157-8D8E-CF11BC66868D}" srcId="{A3F14993-153F-47BA-964E-54268AF2E21F}" destId="{CB0CD200-2049-4686-B3A7-2E0F50F27418}" srcOrd="2" destOrd="0" parTransId="{CCBBE8C2-A776-4649-9F40-EFC26FF3D926}" sibTransId="{F5E56731-238E-487A-9056-32C69F5820D4}"/>
    <dgm:cxn modelId="{B0A8AB6B-143A-4771-9F91-C9B715F946F4}" srcId="{0FCFE305-7FDF-4121-9A19-4847B930E0A4}" destId="{A034B519-472A-435C-AAD6-5C36DA15E4D5}" srcOrd="1" destOrd="0" parTransId="{82629FFF-79B4-4982-9C8E-4939F456D90A}" sibTransId="{E0C95942-ACF4-4503-AA56-4E41874FE01B}"/>
    <dgm:cxn modelId="{16B77817-D24C-404A-AB01-82E363C01865}" srcId="{23723C02-7671-41B2-82C0-7A4291FE69F5}" destId="{80984163-296D-439B-AEB6-6A2E34FE1F00}" srcOrd="3" destOrd="0" parTransId="{3A8DB6C0-77A5-45D4-BF69-CF09FA6E98ED}" sibTransId="{20629E35-CF44-41C9-984B-70AB4C137B5D}"/>
    <dgm:cxn modelId="{7010D001-9F82-48E0-A5B5-0F48C3132D49}" type="presOf" srcId="{AAA7B775-9AC4-40AF-AF42-EE693B945B1A}" destId="{2883EA21-7A79-404A-915D-92ADDE7CC133}" srcOrd="0" destOrd="0" presId="urn:microsoft.com/office/officeart/2005/8/layout/lProcess2"/>
    <dgm:cxn modelId="{B6C0FD08-F356-4C7B-A2FB-A87A3EB5DFE2}" type="presOf" srcId="{B8F1CF92-6498-458A-ABD4-F0E4AA0E5A8D}" destId="{AD296A9D-7BD9-4DC6-A72E-FE0661F0EADC}" srcOrd="0" destOrd="0" presId="urn:microsoft.com/office/officeart/2005/8/layout/lProcess2"/>
    <dgm:cxn modelId="{A03B03C0-394F-4CA3-AF34-60923E5FB421}" type="presOf" srcId="{23723C02-7671-41B2-82C0-7A4291FE69F5}" destId="{B87AC60D-D7C5-4E4B-899E-79216DBA7A52}" srcOrd="1" destOrd="0" presId="urn:microsoft.com/office/officeart/2005/8/layout/lProcess2"/>
    <dgm:cxn modelId="{2CEA5237-ACCC-4381-9EF8-C40D2421B37B}" type="presOf" srcId="{67ED277D-773A-4546-BE19-9068881BA21F}" destId="{3867D8B8-7BE6-46DD-A4B7-89705CBB9A6A}" srcOrd="0" destOrd="0" presId="urn:microsoft.com/office/officeart/2005/8/layout/lProcess2"/>
    <dgm:cxn modelId="{A4340BC0-23AB-4346-B2F7-A7EAC973679D}" type="presOf" srcId="{0FCFE305-7FDF-4121-9A19-4847B930E0A4}" destId="{2E967C39-8D60-4E0D-B8D0-64E011A44E46}" srcOrd="1" destOrd="0" presId="urn:microsoft.com/office/officeart/2005/8/layout/lProcess2"/>
    <dgm:cxn modelId="{D8AB4AEF-C33D-4CE0-8AD1-E6F2122F7B6F}" type="presOf" srcId="{26A314DF-12B7-4E4B-A891-D2CCCAB89411}" destId="{C997BDBA-C790-46E4-86AA-6590F1C950B6}" srcOrd="1" destOrd="0" presId="urn:microsoft.com/office/officeart/2005/8/layout/lProcess2"/>
    <dgm:cxn modelId="{3E9EDF33-556A-4C00-BE55-6F45D46EE721}" type="presOf" srcId="{3D25D597-477E-4228-A5CE-5ED40BE24892}" destId="{AD296A9D-7BD9-4DC6-A72E-FE0661F0EADC}" srcOrd="0" destOrd="1" presId="urn:microsoft.com/office/officeart/2005/8/layout/lProcess2"/>
    <dgm:cxn modelId="{57D3F5EF-38F9-4F41-8728-536B229CA76B}" srcId="{46D2559C-1D32-4538-A572-614F48BAF2E0}" destId="{2A5BF518-3B88-43C5-AE6C-A529B4BBA776}" srcOrd="2" destOrd="0" parTransId="{2D9DEDB9-46B3-4979-833B-D916BA56EDB7}" sibTransId="{431B0596-9E23-4515-B9EE-865F0C9EDF36}"/>
    <dgm:cxn modelId="{F2112651-11A0-4475-BB92-2BDA1561CA8C}" type="presOf" srcId="{4DA05FE6-7AFF-4A02-AE1A-16F21798CE04}" destId="{A8CAFEBC-ABFD-4B02-A2E3-DC1842FC0AEC}" srcOrd="0" destOrd="3" presId="urn:microsoft.com/office/officeart/2005/8/layout/lProcess2"/>
    <dgm:cxn modelId="{94384FBC-88C5-4D10-9F1F-2BE15A382AC4}" srcId="{46D2559C-1D32-4538-A572-614F48BAF2E0}" destId="{6AF8CB23-140F-4BF4-B5AC-191DC031CEDF}" srcOrd="0" destOrd="0" parTransId="{9047B83A-34AC-48C1-BE06-782FD5979EC4}" sibTransId="{2A07937C-0FE2-439D-B32D-88E57BC5D92F}"/>
    <dgm:cxn modelId="{9E693BF2-EAF6-42AD-8FAB-50E95A98A561}" type="presOf" srcId="{80984163-296D-439B-AEB6-6A2E34FE1F00}" destId="{728EAEA7-84F7-476C-B910-D9189A0A8093}" srcOrd="0" destOrd="0" presId="urn:microsoft.com/office/officeart/2005/8/layout/lProcess2"/>
    <dgm:cxn modelId="{E8E55DDD-91E5-45DA-B562-D6E045DE1D9B}" srcId="{1E60C69F-53E8-48AC-88DE-D50E1726A1F9}" destId="{0FCFE305-7FDF-4121-9A19-4847B930E0A4}" srcOrd="2" destOrd="0" parTransId="{E3BE1CFB-A07C-4351-9098-FA533917BCAC}" sibTransId="{4850860E-FDEB-4C66-BF33-67471F2E3CF3}"/>
    <dgm:cxn modelId="{E0B9FA99-3A3E-4F94-A8DE-145EC031AFE4}" srcId="{A3F14993-153F-47BA-964E-54268AF2E21F}" destId="{58112D80-7647-4855-B486-DE4D745451AF}" srcOrd="0" destOrd="0" parTransId="{9CC8F3C8-271C-4848-90A9-6982C7649F7F}" sibTransId="{FDAB68DE-6920-41BC-9241-ACEA8C2FC3A1}"/>
    <dgm:cxn modelId="{B18DA50D-3BE6-4D60-8AD4-A48A4CD8C2B9}" srcId="{1E60C69F-53E8-48AC-88DE-D50E1726A1F9}" destId="{26A314DF-12B7-4E4B-A891-D2CCCAB89411}" srcOrd="4" destOrd="0" parTransId="{4C4CB6F8-258D-43C1-9732-39E16FAC749D}" sibTransId="{FBC5A58A-9B66-4275-B34C-9766A869AA2F}"/>
    <dgm:cxn modelId="{85FB1590-683A-4032-BF52-7B68279FA260}" srcId="{6AF8CB23-140F-4BF4-B5AC-191DC031CEDF}" destId="{E7A301FF-45A5-4CB8-A1D3-AFCEC94AE8D5}" srcOrd="0" destOrd="0" parTransId="{EA00E925-2A6E-4BA5-BC4B-1907A016C28C}" sibTransId="{049F7FA9-55B9-49CB-9397-24CA41DD0248}"/>
    <dgm:cxn modelId="{BE394036-432F-401C-8079-A0A564B423AD}" type="presOf" srcId="{BE815770-7CB1-4CA3-AB71-7FCAA9D6BAC3}" destId="{F10A362C-A91D-4A74-A348-CA7BC45D1750}" srcOrd="0" destOrd="0" presId="urn:microsoft.com/office/officeart/2005/8/layout/lProcess2"/>
    <dgm:cxn modelId="{8EF4E3C5-90C3-4F6B-9CAE-36FA2E7A3BF0}" type="presOf" srcId="{CB0CD200-2049-4686-B3A7-2E0F50F27418}" destId="{DD7B2598-D467-4156-B2E1-2D6DC8A992E7}" srcOrd="0" destOrd="0" presId="urn:microsoft.com/office/officeart/2005/8/layout/lProcess2"/>
    <dgm:cxn modelId="{C984C5F2-B677-45BE-8E9A-745A0A48270A}" type="presOf" srcId="{414F514A-5247-4E09-BAE3-E5D7C6C720DD}" destId="{4B2DD93D-DA16-4397-8F0F-B20B417F1607}" srcOrd="0" destOrd="0" presId="urn:microsoft.com/office/officeart/2005/8/layout/lProcess2"/>
    <dgm:cxn modelId="{0CDB5F2E-0B83-4E32-A026-68CA757415FD}" srcId="{A3F14993-153F-47BA-964E-54268AF2E21F}" destId="{BE815770-7CB1-4CA3-AB71-7FCAA9D6BAC3}" srcOrd="1" destOrd="0" parTransId="{DCAFE773-1CD0-414A-97BE-4B759C5CCEB8}" sibTransId="{6DED4AC4-DEE8-40C1-9920-362E6BF6A3EF}"/>
    <dgm:cxn modelId="{406006E3-ACDB-4C17-9131-65B6496109AD}" type="presOf" srcId="{1E60C69F-53E8-48AC-88DE-D50E1726A1F9}" destId="{FA3F1A5A-EBEC-45B6-B5A7-BBAA1712988D}" srcOrd="0" destOrd="0" presId="urn:microsoft.com/office/officeart/2005/8/layout/lProcess2"/>
    <dgm:cxn modelId="{170DCF81-652B-49B5-A1BF-3DCB795F9569}" type="presOf" srcId="{C5D63993-86AB-41B9-B01C-A31E16BAC4DB}" destId="{24139C42-536D-433D-8A4F-FAEE25CAF71F}" srcOrd="0" destOrd="0" presId="urn:microsoft.com/office/officeart/2005/8/layout/lProcess2"/>
    <dgm:cxn modelId="{4D08FD81-F11F-4FAB-B3E1-C661407E1093}" type="presOf" srcId="{E7A301FF-45A5-4CB8-A1D3-AFCEC94AE8D5}" destId="{A8CAFEBC-ABFD-4B02-A2E3-DC1842FC0AEC}" srcOrd="0" destOrd="1" presId="urn:microsoft.com/office/officeart/2005/8/layout/lProcess2"/>
    <dgm:cxn modelId="{DE71ECF9-E2D4-4B05-9E49-A81228C86882}" srcId="{23723C02-7671-41B2-82C0-7A4291FE69F5}" destId="{414F514A-5247-4E09-BAE3-E5D7C6C720DD}" srcOrd="1" destOrd="0" parTransId="{83261EBB-448E-482B-AD60-59A3D5D498D6}" sibTransId="{4DD19712-3F90-4E21-8D21-92DFC941B4FB}"/>
    <dgm:cxn modelId="{A79CC31E-3B31-4D9C-AA4F-42B936308787}" type="presParOf" srcId="{FA3F1A5A-EBEC-45B6-B5A7-BBAA1712988D}" destId="{58A313CC-691F-48C7-B5C5-F7DEA899F294}" srcOrd="0" destOrd="0" presId="urn:microsoft.com/office/officeart/2005/8/layout/lProcess2"/>
    <dgm:cxn modelId="{450E012B-8930-4369-8565-58938D63F224}" type="presParOf" srcId="{58A313CC-691F-48C7-B5C5-F7DEA899F294}" destId="{BE8896C0-9B4E-4471-9CB6-6E576D6E29B8}" srcOrd="0" destOrd="0" presId="urn:microsoft.com/office/officeart/2005/8/layout/lProcess2"/>
    <dgm:cxn modelId="{A613FEF9-2734-4943-96DF-A235383F70B3}" type="presParOf" srcId="{58A313CC-691F-48C7-B5C5-F7DEA899F294}" destId="{B87AC60D-D7C5-4E4B-899E-79216DBA7A52}" srcOrd="1" destOrd="0" presId="urn:microsoft.com/office/officeart/2005/8/layout/lProcess2"/>
    <dgm:cxn modelId="{314E942E-1878-43CF-A065-274201B551D2}" type="presParOf" srcId="{58A313CC-691F-48C7-B5C5-F7DEA899F294}" destId="{4E621397-5B27-4F12-B186-B3928DA0D849}" srcOrd="2" destOrd="0" presId="urn:microsoft.com/office/officeart/2005/8/layout/lProcess2"/>
    <dgm:cxn modelId="{0301CD8B-0346-44B8-BFDA-5089BBBC504F}" type="presParOf" srcId="{4E621397-5B27-4F12-B186-B3928DA0D849}" destId="{7F4EE09F-8637-44FF-A7A4-CD4B69C8DD5C}" srcOrd="0" destOrd="0" presId="urn:microsoft.com/office/officeart/2005/8/layout/lProcess2"/>
    <dgm:cxn modelId="{C628DE0F-C071-4204-9EBB-3027AE15ABF0}" type="presParOf" srcId="{7F4EE09F-8637-44FF-A7A4-CD4B69C8DD5C}" destId="{DAD35F94-6C3F-47BF-96EE-E36C69313349}" srcOrd="0" destOrd="0" presId="urn:microsoft.com/office/officeart/2005/8/layout/lProcess2"/>
    <dgm:cxn modelId="{A82E8821-5CF2-4899-A046-E6057FC89DA6}" type="presParOf" srcId="{7F4EE09F-8637-44FF-A7A4-CD4B69C8DD5C}" destId="{EFFBC869-BE08-4583-AB71-508FFC02E743}" srcOrd="1" destOrd="0" presId="urn:microsoft.com/office/officeart/2005/8/layout/lProcess2"/>
    <dgm:cxn modelId="{8C25C9C1-8349-46C2-B38C-DC9B5D48A558}" type="presParOf" srcId="{7F4EE09F-8637-44FF-A7A4-CD4B69C8DD5C}" destId="{4B2DD93D-DA16-4397-8F0F-B20B417F1607}" srcOrd="2" destOrd="0" presId="urn:microsoft.com/office/officeart/2005/8/layout/lProcess2"/>
    <dgm:cxn modelId="{CF24F619-FA93-403B-AD1F-E5A06A2EB42E}" type="presParOf" srcId="{7F4EE09F-8637-44FF-A7A4-CD4B69C8DD5C}" destId="{AEBB0A7D-AC45-4915-8954-AD3834C79098}" srcOrd="3" destOrd="0" presId="urn:microsoft.com/office/officeart/2005/8/layout/lProcess2"/>
    <dgm:cxn modelId="{BE5E9BCB-A6D9-43F8-B2FB-752AEDD09D55}" type="presParOf" srcId="{7F4EE09F-8637-44FF-A7A4-CD4B69C8DD5C}" destId="{3867D8B8-7BE6-46DD-A4B7-89705CBB9A6A}" srcOrd="4" destOrd="0" presId="urn:microsoft.com/office/officeart/2005/8/layout/lProcess2"/>
    <dgm:cxn modelId="{B5F583D1-9F69-401D-99A8-957B6A8C2FB3}" type="presParOf" srcId="{7F4EE09F-8637-44FF-A7A4-CD4B69C8DD5C}" destId="{1C880D6D-54C8-44EC-B242-F659410275D9}" srcOrd="5" destOrd="0" presId="urn:microsoft.com/office/officeart/2005/8/layout/lProcess2"/>
    <dgm:cxn modelId="{15127089-2656-4BD9-9391-4AB9FF7C1602}" type="presParOf" srcId="{7F4EE09F-8637-44FF-A7A4-CD4B69C8DD5C}" destId="{728EAEA7-84F7-476C-B910-D9189A0A8093}" srcOrd="6" destOrd="0" presId="urn:microsoft.com/office/officeart/2005/8/layout/lProcess2"/>
    <dgm:cxn modelId="{736C1757-B9E1-4337-A6B5-7FB5EB4A9EE9}" type="presParOf" srcId="{FA3F1A5A-EBEC-45B6-B5A7-BBAA1712988D}" destId="{DC9699E6-07E3-4594-8953-E35901B207E0}" srcOrd="1" destOrd="0" presId="urn:microsoft.com/office/officeart/2005/8/layout/lProcess2"/>
    <dgm:cxn modelId="{F9AD36EB-4DFE-4373-A804-D892621772ED}" type="presParOf" srcId="{FA3F1A5A-EBEC-45B6-B5A7-BBAA1712988D}" destId="{CEEF1954-A6C9-4EBE-9E14-E7D30039C75E}" srcOrd="2" destOrd="0" presId="urn:microsoft.com/office/officeart/2005/8/layout/lProcess2"/>
    <dgm:cxn modelId="{228AA413-4BCB-498A-AA3F-1888F9E31C0C}" type="presParOf" srcId="{CEEF1954-A6C9-4EBE-9E14-E7D30039C75E}" destId="{3D96B5C1-29CD-40BB-8820-35E50FA416DB}" srcOrd="0" destOrd="0" presId="urn:microsoft.com/office/officeart/2005/8/layout/lProcess2"/>
    <dgm:cxn modelId="{D5AB1D80-7F32-4A7B-ACC2-00A2FED3B169}" type="presParOf" srcId="{CEEF1954-A6C9-4EBE-9E14-E7D30039C75E}" destId="{E27039EC-FACE-4EDD-A356-9E7F6F217828}" srcOrd="1" destOrd="0" presId="urn:microsoft.com/office/officeart/2005/8/layout/lProcess2"/>
    <dgm:cxn modelId="{2E688CCA-5E2B-43C5-AC75-E4321F60088F}" type="presParOf" srcId="{CEEF1954-A6C9-4EBE-9E14-E7D30039C75E}" destId="{579D42AD-8751-49D8-8D75-79D15F4F64FB}" srcOrd="2" destOrd="0" presId="urn:microsoft.com/office/officeart/2005/8/layout/lProcess2"/>
    <dgm:cxn modelId="{B242746E-7CDF-4EED-9C0C-D6C4A58F5CF8}" type="presParOf" srcId="{579D42AD-8751-49D8-8D75-79D15F4F64FB}" destId="{DCA1A644-36E8-4EC3-B13C-F75339FDB19C}" srcOrd="0" destOrd="0" presId="urn:microsoft.com/office/officeart/2005/8/layout/lProcess2"/>
    <dgm:cxn modelId="{2156D421-D124-497D-9B17-4FA00EF4E90A}" type="presParOf" srcId="{DCA1A644-36E8-4EC3-B13C-F75339FDB19C}" destId="{C795E80E-FED3-4DEE-A85A-770FE80ADE91}" srcOrd="0" destOrd="0" presId="urn:microsoft.com/office/officeart/2005/8/layout/lProcess2"/>
    <dgm:cxn modelId="{66E686A5-6907-4A34-BE2C-1CAF693DD857}" type="presParOf" srcId="{DCA1A644-36E8-4EC3-B13C-F75339FDB19C}" destId="{D021AF81-9B7B-44B8-96C8-1E4DAEBB71D9}" srcOrd="1" destOrd="0" presId="urn:microsoft.com/office/officeart/2005/8/layout/lProcess2"/>
    <dgm:cxn modelId="{035382B6-6422-432A-8984-F8F4DF74BCBF}" type="presParOf" srcId="{DCA1A644-36E8-4EC3-B13C-F75339FDB19C}" destId="{F10A362C-A91D-4A74-A348-CA7BC45D1750}" srcOrd="2" destOrd="0" presId="urn:microsoft.com/office/officeart/2005/8/layout/lProcess2"/>
    <dgm:cxn modelId="{3B2B9841-41DC-41D6-A5D1-D9EF3D6CD0DE}" type="presParOf" srcId="{DCA1A644-36E8-4EC3-B13C-F75339FDB19C}" destId="{C8F49F7C-9338-49F5-8713-75944B88D03B}" srcOrd="3" destOrd="0" presId="urn:microsoft.com/office/officeart/2005/8/layout/lProcess2"/>
    <dgm:cxn modelId="{49637846-2D43-422B-97A0-E9ACAB131A07}" type="presParOf" srcId="{DCA1A644-36E8-4EC3-B13C-F75339FDB19C}" destId="{DD7B2598-D467-4156-B2E1-2D6DC8A992E7}" srcOrd="4" destOrd="0" presId="urn:microsoft.com/office/officeart/2005/8/layout/lProcess2"/>
    <dgm:cxn modelId="{918661EB-D253-411E-99AA-8D79A818AF0B}" type="presParOf" srcId="{FA3F1A5A-EBEC-45B6-B5A7-BBAA1712988D}" destId="{89E75F29-C0CA-4D96-891C-83A68EE073F7}" srcOrd="3" destOrd="0" presId="urn:microsoft.com/office/officeart/2005/8/layout/lProcess2"/>
    <dgm:cxn modelId="{B7142C85-F442-46B3-8FC1-532FE8425785}" type="presParOf" srcId="{FA3F1A5A-EBEC-45B6-B5A7-BBAA1712988D}" destId="{B8E96688-2CF5-433F-A1C1-DB160CF50331}" srcOrd="4" destOrd="0" presId="urn:microsoft.com/office/officeart/2005/8/layout/lProcess2"/>
    <dgm:cxn modelId="{11E15A10-CD5E-4B2B-BE1E-EA555DBD3350}" type="presParOf" srcId="{B8E96688-2CF5-433F-A1C1-DB160CF50331}" destId="{AFD33783-5F4D-4966-AA28-19A3E66C9B22}" srcOrd="0" destOrd="0" presId="urn:microsoft.com/office/officeart/2005/8/layout/lProcess2"/>
    <dgm:cxn modelId="{78BC25D2-5625-410C-BC77-D40F42E748C0}" type="presParOf" srcId="{B8E96688-2CF5-433F-A1C1-DB160CF50331}" destId="{2E967C39-8D60-4E0D-B8D0-64E011A44E46}" srcOrd="1" destOrd="0" presId="urn:microsoft.com/office/officeart/2005/8/layout/lProcess2"/>
    <dgm:cxn modelId="{E4955C17-708A-454A-BBD0-CF8B68ECEFF5}" type="presParOf" srcId="{B8E96688-2CF5-433F-A1C1-DB160CF50331}" destId="{7D32D56E-7837-4A2B-8F30-6164E05CF44C}" srcOrd="2" destOrd="0" presId="urn:microsoft.com/office/officeart/2005/8/layout/lProcess2"/>
    <dgm:cxn modelId="{9D8640C8-B839-4F42-98DF-C9910C5B039C}" type="presParOf" srcId="{7D32D56E-7837-4A2B-8F30-6164E05CF44C}" destId="{C4C729C3-5F7D-444D-82F0-5C91989AFA73}" srcOrd="0" destOrd="0" presId="urn:microsoft.com/office/officeart/2005/8/layout/lProcess2"/>
    <dgm:cxn modelId="{D48C8E1E-72FE-44AE-BCFA-A7BC26CF40A1}" type="presParOf" srcId="{C4C729C3-5F7D-444D-82F0-5C91989AFA73}" destId="{24139C42-536D-433D-8A4F-FAEE25CAF71F}" srcOrd="0" destOrd="0" presId="urn:microsoft.com/office/officeart/2005/8/layout/lProcess2"/>
    <dgm:cxn modelId="{07CBF21C-CF16-4FBD-B992-3F4DCBE8FD12}" type="presParOf" srcId="{C4C729C3-5F7D-444D-82F0-5C91989AFA73}" destId="{BFCF6FA1-0029-426B-83A8-1334EE6042BA}" srcOrd="1" destOrd="0" presId="urn:microsoft.com/office/officeart/2005/8/layout/lProcess2"/>
    <dgm:cxn modelId="{8A1337ED-41D4-4061-9D1C-75EF9B68F66A}" type="presParOf" srcId="{C4C729C3-5F7D-444D-82F0-5C91989AFA73}" destId="{6D28501D-5BCC-43D3-A28B-D78F75437FAF}" srcOrd="2" destOrd="0" presId="urn:microsoft.com/office/officeart/2005/8/layout/lProcess2"/>
    <dgm:cxn modelId="{F1EDA891-610C-4284-8CFE-0A6D6177E0AA}" type="presParOf" srcId="{FA3F1A5A-EBEC-45B6-B5A7-BBAA1712988D}" destId="{D42A59D6-C8F0-4A60-99AF-EEDA694F8281}" srcOrd="5" destOrd="0" presId="urn:microsoft.com/office/officeart/2005/8/layout/lProcess2"/>
    <dgm:cxn modelId="{3E26E2CB-A110-4088-9582-D67EFB420CEA}" type="presParOf" srcId="{FA3F1A5A-EBEC-45B6-B5A7-BBAA1712988D}" destId="{82094EBE-0B5A-4C39-A533-266AC95E2399}" srcOrd="6" destOrd="0" presId="urn:microsoft.com/office/officeart/2005/8/layout/lProcess2"/>
    <dgm:cxn modelId="{EE98ACF7-CEFF-4ADF-B1AC-84DAC327362B}" type="presParOf" srcId="{82094EBE-0B5A-4C39-A533-266AC95E2399}" destId="{B92513D3-B88B-4FE1-B726-2FDF262FF6DA}" srcOrd="0" destOrd="0" presId="urn:microsoft.com/office/officeart/2005/8/layout/lProcess2"/>
    <dgm:cxn modelId="{939DEE70-C0E5-4985-83E7-76529BA240AE}" type="presParOf" srcId="{82094EBE-0B5A-4C39-A533-266AC95E2399}" destId="{4296D3E8-5092-4EE7-B380-9D598DD1A897}" srcOrd="1" destOrd="0" presId="urn:microsoft.com/office/officeart/2005/8/layout/lProcess2"/>
    <dgm:cxn modelId="{2407C4BA-6035-429C-A2DC-8F1F5EB1FF4F}" type="presParOf" srcId="{82094EBE-0B5A-4C39-A533-266AC95E2399}" destId="{FABB4BB4-0FD0-41D7-939F-B94BD9368E48}" srcOrd="2" destOrd="0" presId="urn:microsoft.com/office/officeart/2005/8/layout/lProcess2"/>
    <dgm:cxn modelId="{6343EB59-7BEB-439D-90C9-CC10307329D4}" type="presParOf" srcId="{FABB4BB4-0FD0-41D7-939F-B94BD9368E48}" destId="{304B6A29-6221-4BB6-B6AE-B45723751D01}" srcOrd="0" destOrd="0" presId="urn:microsoft.com/office/officeart/2005/8/layout/lProcess2"/>
    <dgm:cxn modelId="{1A2375A8-B3C4-42DB-B652-490B35AB9953}" type="presParOf" srcId="{304B6A29-6221-4BB6-B6AE-B45723751D01}" destId="{A8CAFEBC-ABFD-4B02-A2E3-DC1842FC0AEC}" srcOrd="0" destOrd="0" presId="urn:microsoft.com/office/officeart/2005/8/layout/lProcess2"/>
    <dgm:cxn modelId="{F2379C6E-4097-4F76-9D82-FF65323661D7}" type="presParOf" srcId="{304B6A29-6221-4BB6-B6AE-B45723751D01}" destId="{AA597B00-B2A9-42DE-8A12-4603125EF49B}" srcOrd="1" destOrd="0" presId="urn:microsoft.com/office/officeart/2005/8/layout/lProcess2"/>
    <dgm:cxn modelId="{8DE99B10-C41C-4C6F-8BF3-2CF2A91364DF}" type="presParOf" srcId="{304B6A29-6221-4BB6-B6AE-B45723751D01}" destId="{AD296A9D-7BD9-4DC6-A72E-FE0661F0EADC}" srcOrd="2" destOrd="0" presId="urn:microsoft.com/office/officeart/2005/8/layout/lProcess2"/>
    <dgm:cxn modelId="{A969D542-A8A4-44E9-A9D8-2FE61F4B4BF0}" type="presParOf" srcId="{304B6A29-6221-4BB6-B6AE-B45723751D01}" destId="{238BBC34-9C4F-4810-A8C6-0821797295B3}" srcOrd="3" destOrd="0" presId="urn:microsoft.com/office/officeart/2005/8/layout/lProcess2"/>
    <dgm:cxn modelId="{CD5D827E-653A-403B-AB02-B6BED8E4D21E}" type="presParOf" srcId="{304B6A29-6221-4BB6-B6AE-B45723751D01}" destId="{55806251-F107-46E7-8EE5-949F47020EE4}" srcOrd="4" destOrd="0" presId="urn:microsoft.com/office/officeart/2005/8/layout/lProcess2"/>
    <dgm:cxn modelId="{85D9C759-9EB9-4C6D-8DCE-24D6D6DAEA66}" type="presParOf" srcId="{FA3F1A5A-EBEC-45B6-B5A7-BBAA1712988D}" destId="{649283A7-4471-4EB6-96D2-8B342375416C}" srcOrd="7" destOrd="0" presId="urn:microsoft.com/office/officeart/2005/8/layout/lProcess2"/>
    <dgm:cxn modelId="{46CBE03D-7292-4095-A1BB-40E831C20871}" type="presParOf" srcId="{FA3F1A5A-EBEC-45B6-B5A7-BBAA1712988D}" destId="{82A864E1-491A-4C2E-9828-E582A085BB1D}" srcOrd="8" destOrd="0" presId="urn:microsoft.com/office/officeart/2005/8/layout/lProcess2"/>
    <dgm:cxn modelId="{FF7CB556-855D-43AD-A62F-0267772A240E}" type="presParOf" srcId="{82A864E1-491A-4C2E-9828-E582A085BB1D}" destId="{4E3244BE-2B1F-4EED-BD70-80D2421DC976}" srcOrd="0" destOrd="0" presId="urn:microsoft.com/office/officeart/2005/8/layout/lProcess2"/>
    <dgm:cxn modelId="{83017BCA-F506-4B58-B727-2A894E043B25}" type="presParOf" srcId="{82A864E1-491A-4C2E-9828-E582A085BB1D}" destId="{C997BDBA-C790-46E4-86AA-6590F1C950B6}" srcOrd="1" destOrd="0" presId="urn:microsoft.com/office/officeart/2005/8/layout/lProcess2"/>
    <dgm:cxn modelId="{E58B0410-2979-4E9A-8E44-E8D1DE07B0FA}" type="presParOf" srcId="{82A864E1-491A-4C2E-9828-E582A085BB1D}" destId="{0EEE2B5A-020E-463C-BE7C-6D0BAB7EDA30}" srcOrd="2" destOrd="0" presId="urn:microsoft.com/office/officeart/2005/8/layout/lProcess2"/>
    <dgm:cxn modelId="{2E4254DF-347D-4138-9F97-D1F46EB80B01}" type="presParOf" srcId="{0EEE2B5A-020E-463C-BE7C-6D0BAB7EDA30}" destId="{4EF50789-C077-48DB-82B6-64124ADA0CDD}" srcOrd="0" destOrd="0" presId="urn:microsoft.com/office/officeart/2005/8/layout/lProcess2"/>
    <dgm:cxn modelId="{DB0BE792-037B-4B11-8D17-C9E7AEEC44D9}" type="presParOf" srcId="{4EF50789-C077-48DB-82B6-64124ADA0CDD}" destId="{4B2AF897-590E-48D2-95D8-B6671DBF1AF2}" srcOrd="0" destOrd="0" presId="urn:microsoft.com/office/officeart/2005/8/layout/lProcess2"/>
    <dgm:cxn modelId="{3E4DDD7C-B599-4CD9-8B8C-C0E9253BB324}" type="presParOf" srcId="{4EF50789-C077-48DB-82B6-64124ADA0CDD}" destId="{2A975BFF-B432-488B-9AA0-7BDA52F8D5A9}" srcOrd="1" destOrd="0" presId="urn:microsoft.com/office/officeart/2005/8/layout/lProcess2"/>
    <dgm:cxn modelId="{0B8D2C82-F16B-44C1-B2E4-36AADF739D5B}" type="presParOf" srcId="{4EF50789-C077-48DB-82B6-64124ADA0CDD}" destId="{2883EA21-7A79-404A-915D-92ADDE7CC133}" srcOrd="2" destOrd="0" presId="urn:microsoft.com/office/officeart/2005/8/layout/lProcess2"/>
    <dgm:cxn modelId="{2B7F5AE9-1E34-45C8-8480-49F56E435C5E}" type="presParOf" srcId="{4EF50789-C077-48DB-82B6-64124ADA0CDD}" destId="{8174FE1C-38CB-4507-95B7-D81EE663A583}" srcOrd="3" destOrd="0" presId="urn:microsoft.com/office/officeart/2005/8/layout/lProcess2"/>
    <dgm:cxn modelId="{7B3E81B3-F78B-4EE9-B646-538DE9FF3839}" type="presParOf" srcId="{4EF50789-C077-48DB-82B6-64124ADA0CDD}" destId="{1FC90346-5C90-47DE-8338-1D919620C0A6}" srcOrd="4" destOrd="0" presId="urn:microsoft.com/office/officeart/2005/8/layout/l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896C0-9B4E-4471-9CB6-6E576D6E29B8}">
      <dsp:nvSpPr>
        <dsp:cNvPr id="0" name=""/>
        <dsp:cNvSpPr/>
      </dsp:nvSpPr>
      <dsp:spPr>
        <a:xfrm>
          <a:off x="3054" y="0"/>
          <a:ext cx="1071757" cy="5410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1. Introdução</a:t>
          </a:r>
        </a:p>
      </dsp:txBody>
      <dsp:txXfrm>
        <a:off x="3054" y="0"/>
        <a:ext cx="1071757" cy="1623060"/>
      </dsp:txXfrm>
    </dsp:sp>
    <dsp:sp modelId="{DAD35F94-6C3F-47BF-96EE-E36C69313349}">
      <dsp:nvSpPr>
        <dsp:cNvPr id="0" name=""/>
        <dsp:cNvSpPr/>
      </dsp:nvSpPr>
      <dsp:spPr>
        <a:xfrm>
          <a:off x="110230" y="1623192"/>
          <a:ext cx="857406" cy="788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Questão de Pesquisa</a:t>
          </a:r>
        </a:p>
      </dsp:txBody>
      <dsp:txXfrm>
        <a:off x="133314" y="1646276"/>
        <a:ext cx="811238" cy="741982"/>
      </dsp:txXfrm>
    </dsp:sp>
    <dsp:sp modelId="{4B2DD93D-DA16-4397-8F0F-B20B417F1607}">
      <dsp:nvSpPr>
        <dsp:cNvPr id="0" name=""/>
        <dsp:cNvSpPr/>
      </dsp:nvSpPr>
      <dsp:spPr>
        <a:xfrm>
          <a:off x="110230" y="2532597"/>
          <a:ext cx="857406" cy="788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Objetivos</a:t>
          </a:r>
        </a:p>
      </dsp:txBody>
      <dsp:txXfrm>
        <a:off x="133314" y="2555681"/>
        <a:ext cx="811238" cy="741982"/>
      </dsp:txXfrm>
    </dsp:sp>
    <dsp:sp modelId="{3867D8B8-7BE6-46DD-A4B7-89705CBB9A6A}">
      <dsp:nvSpPr>
        <dsp:cNvPr id="0" name=""/>
        <dsp:cNvSpPr/>
      </dsp:nvSpPr>
      <dsp:spPr>
        <a:xfrm>
          <a:off x="110230" y="3442001"/>
          <a:ext cx="857406" cy="788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Justificativas</a:t>
          </a:r>
        </a:p>
      </dsp:txBody>
      <dsp:txXfrm>
        <a:off x="133314" y="3465085"/>
        <a:ext cx="811238" cy="741982"/>
      </dsp:txXfrm>
    </dsp:sp>
    <dsp:sp modelId="{728EAEA7-84F7-476C-B910-D9189A0A8093}">
      <dsp:nvSpPr>
        <dsp:cNvPr id="0" name=""/>
        <dsp:cNvSpPr/>
      </dsp:nvSpPr>
      <dsp:spPr>
        <a:xfrm>
          <a:off x="110230" y="4351406"/>
          <a:ext cx="857406" cy="788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Estrutura do Trabalho</a:t>
          </a:r>
        </a:p>
      </dsp:txBody>
      <dsp:txXfrm>
        <a:off x="133314" y="4374490"/>
        <a:ext cx="811238" cy="741982"/>
      </dsp:txXfrm>
    </dsp:sp>
    <dsp:sp modelId="{3D96B5C1-29CD-40BB-8820-35E50FA416DB}">
      <dsp:nvSpPr>
        <dsp:cNvPr id="0" name=""/>
        <dsp:cNvSpPr/>
      </dsp:nvSpPr>
      <dsp:spPr>
        <a:xfrm>
          <a:off x="1155193" y="0"/>
          <a:ext cx="1071757" cy="5410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2. Fundamentação Teórica</a:t>
          </a:r>
        </a:p>
      </dsp:txBody>
      <dsp:txXfrm>
        <a:off x="1155193" y="0"/>
        <a:ext cx="1071757" cy="1623060"/>
      </dsp:txXfrm>
    </dsp:sp>
    <dsp:sp modelId="{C795E80E-FED3-4DEE-A85A-770FE80ADE91}">
      <dsp:nvSpPr>
        <dsp:cNvPr id="0" name=""/>
        <dsp:cNvSpPr/>
      </dsp:nvSpPr>
      <dsp:spPr>
        <a:xfrm>
          <a:off x="1262369" y="1623522"/>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Avaliação de Decisões Estratégicas sob Incerteza</a:t>
          </a:r>
        </a:p>
      </dsp:txBody>
      <dsp:txXfrm>
        <a:off x="1287482" y="1648635"/>
        <a:ext cx="807180" cy="1012661"/>
      </dsp:txXfrm>
    </dsp:sp>
    <dsp:sp modelId="{F10A362C-A91D-4A74-A348-CA7BC45D1750}">
      <dsp:nvSpPr>
        <dsp:cNvPr id="0" name=""/>
        <dsp:cNvSpPr/>
      </dsp:nvSpPr>
      <dsp:spPr>
        <a:xfrm>
          <a:off x="1262369" y="2849931"/>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Abordagens para Avaliação de Decisão sob Incerteza</a:t>
          </a:r>
        </a:p>
      </dsp:txBody>
      <dsp:txXfrm>
        <a:off x="1287482" y="2875044"/>
        <a:ext cx="807180" cy="1012661"/>
      </dsp:txXfrm>
    </dsp:sp>
    <dsp:sp modelId="{DD7B2598-D467-4156-B2E1-2D6DC8A992E7}">
      <dsp:nvSpPr>
        <dsp:cNvPr id="0" name=""/>
        <dsp:cNvSpPr/>
      </dsp:nvSpPr>
      <dsp:spPr>
        <a:xfrm>
          <a:off x="1262369" y="4076340"/>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RDM - Robust Decision Making</a:t>
          </a:r>
        </a:p>
      </dsp:txBody>
      <dsp:txXfrm>
        <a:off x="1287482" y="4101453"/>
        <a:ext cx="807180" cy="1012661"/>
      </dsp:txXfrm>
    </dsp:sp>
    <dsp:sp modelId="{AFD33783-5F4D-4966-AA28-19A3E66C9B22}">
      <dsp:nvSpPr>
        <dsp:cNvPr id="0" name=""/>
        <dsp:cNvSpPr/>
      </dsp:nvSpPr>
      <dsp:spPr>
        <a:xfrm>
          <a:off x="2307333" y="0"/>
          <a:ext cx="1071757" cy="5410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3. Método de Pesquisa</a:t>
          </a:r>
        </a:p>
      </dsp:txBody>
      <dsp:txXfrm>
        <a:off x="2307333" y="0"/>
        <a:ext cx="1071757" cy="1623060"/>
      </dsp:txXfrm>
    </dsp:sp>
    <dsp:sp modelId="{24139C42-536D-433D-8A4F-FAEE25CAF71F}">
      <dsp:nvSpPr>
        <dsp:cNvPr id="0" name=""/>
        <dsp:cNvSpPr/>
      </dsp:nvSpPr>
      <dsp:spPr>
        <a:xfrm>
          <a:off x="2414509" y="1624645"/>
          <a:ext cx="857406" cy="1631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Delineamento da Pesquisa</a:t>
          </a:r>
        </a:p>
      </dsp:txBody>
      <dsp:txXfrm>
        <a:off x="2439622" y="1649758"/>
        <a:ext cx="807180" cy="1581023"/>
      </dsp:txXfrm>
    </dsp:sp>
    <dsp:sp modelId="{6D28501D-5BCC-43D3-A28B-D78F75437FAF}">
      <dsp:nvSpPr>
        <dsp:cNvPr id="0" name=""/>
        <dsp:cNvSpPr/>
      </dsp:nvSpPr>
      <dsp:spPr>
        <a:xfrm>
          <a:off x="2414509" y="3506855"/>
          <a:ext cx="857406" cy="1631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Método de Trabalho</a:t>
          </a:r>
        </a:p>
      </dsp:txBody>
      <dsp:txXfrm>
        <a:off x="2439622" y="3531968"/>
        <a:ext cx="807180" cy="1581023"/>
      </dsp:txXfrm>
    </dsp:sp>
    <dsp:sp modelId="{B92513D3-B88B-4FE1-B726-2FDF262FF6DA}">
      <dsp:nvSpPr>
        <dsp:cNvPr id="0" name=""/>
        <dsp:cNvSpPr/>
      </dsp:nvSpPr>
      <dsp:spPr>
        <a:xfrm>
          <a:off x="3459473" y="0"/>
          <a:ext cx="1071757" cy="5410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4. Aplicação e Avaliação do RDM</a:t>
          </a:r>
        </a:p>
      </dsp:txBody>
      <dsp:txXfrm>
        <a:off x="3459473" y="0"/>
        <a:ext cx="1071757" cy="1623060"/>
      </dsp:txXfrm>
    </dsp:sp>
    <dsp:sp modelId="{A8CAFEBC-ABFD-4B02-A2E3-DC1842FC0AEC}">
      <dsp:nvSpPr>
        <dsp:cNvPr id="0" name=""/>
        <dsp:cNvSpPr/>
      </dsp:nvSpPr>
      <dsp:spPr>
        <a:xfrm>
          <a:off x="3566649" y="1623522"/>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t" anchorCtr="0">
          <a:noAutofit/>
        </a:bodyPr>
        <a:lstStyle/>
        <a:p>
          <a:pPr marL="0" lvl="0" indent="0" algn="l" defTabSz="355600">
            <a:lnSpc>
              <a:spcPct val="90000"/>
            </a:lnSpc>
            <a:spcBef>
              <a:spcPct val="0"/>
            </a:spcBef>
            <a:spcAft>
              <a:spcPct val="35000"/>
            </a:spcAft>
            <a:buNone/>
          </a:pPr>
          <a:r>
            <a:rPr lang="pt-BR" sz="800" kern="1200"/>
            <a:t>Análise RDM</a:t>
          </a:r>
        </a:p>
        <a:p>
          <a:pPr marL="57150" lvl="1" indent="-57150" algn="l" defTabSz="266700">
            <a:lnSpc>
              <a:spcPct val="90000"/>
            </a:lnSpc>
            <a:spcBef>
              <a:spcPct val="0"/>
            </a:spcBef>
            <a:spcAft>
              <a:spcPct val="15000"/>
            </a:spcAft>
            <a:buChar char="•"/>
          </a:pPr>
          <a:r>
            <a:rPr lang="pt-BR" sz="600" kern="1200"/>
            <a:t>Estruturação da Situação (XLRM)</a:t>
          </a:r>
        </a:p>
        <a:p>
          <a:pPr marL="57150" lvl="1" indent="-57150" algn="l" defTabSz="266700">
            <a:lnSpc>
              <a:spcPct val="90000"/>
            </a:lnSpc>
            <a:spcBef>
              <a:spcPct val="0"/>
            </a:spcBef>
            <a:spcAft>
              <a:spcPct val="15000"/>
            </a:spcAft>
            <a:buChar char="•"/>
          </a:pPr>
          <a:r>
            <a:rPr lang="pt-BR" sz="600" kern="1200"/>
            <a:t>Projeto do Modelo</a:t>
          </a:r>
        </a:p>
        <a:p>
          <a:pPr marL="57150" lvl="1" indent="-57150" algn="l" defTabSz="266700">
            <a:lnSpc>
              <a:spcPct val="90000"/>
            </a:lnSpc>
            <a:spcBef>
              <a:spcPct val="0"/>
            </a:spcBef>
            <a:spcAft>
              <a:spcPct val="15000"/>
            </a:spcAft>
            <a:buChar char="•"/>
          </a:pPr>
          <a:r>
            <a:rPr lang="pt-BR" sz="600" kern="1200"/>
            <a:t>Geração de Casos</a:t>
          </a:r>
        </a:p>
        <a:p>
          <a:pPr marL="57150" lvl="1" indent="-57150" algn="l" defTabSz="266700">
            <a:lnSpc>
              <a:spcPct val="90000"/>
            </a:lnSpc>
            <a:spcBef>
              <a:spcPct val="0"/>
            </a:spcBef>
            <a:spcAft>
              <a:spcPct val="15000"/>
            </a:spcAft>
            <a:buChar char="•"/>
          </a:pPr>
          <a:r>
            <a:rPr lang="pt-BR" sz="600" kern="1200"/>
            <a:t>Análise de Robustez das Decisões</a:t>
          </a:r>
        </a:p>
        <a:p>
          <a:pPr marL="57150" lvl="1" indent="-57150" algn="l" defTabSz="266700">
            <a:lnSpc>
              <a:spcPct val="90000"/>
            </a:lnSpc>
            <a:spcBef>
              <a:spcPct val="0"/>
            </a:spcBef>
            <a:spcAft>
              <a:spcPct val="15000"/>
            </a:spcAft>
            <a:buChar char="•"/>
          </a:pPr>
          <a:r>
            <a:rPr lang="pt-BR" sz="600" kern="1200"/>
            <a:t>Análise de Tradeoffs</a:t>
          </a:r>
        </a:p>
      </dsp:txBody>
      <dsp:txXfrm>
        <a:off x="3591762" y="1648635"/>
        <a:ext cx="807180" cy="1012661"/>
      </dsp:txXfrm>
    </dsp:sp>
    <dsp:sp modelId="{AD296A9D-7BD9-4DC6-A72E-FE0661F0EADC}">
      <dsp:nvSpPr>
        <dsp:cNvPr id="0" name=""/>
        <dsp:cNvSpPr/>
      </dsp:nvSpPr>
      <dsp:spPr>
        <a:xfrm>
          <a:off x="3566649" y="2849931"/>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t" anchorCtr="0">
          <a:noAutofit/>
        </a:bodyPr>
        <a:lstStyle/>
        <a:p>
          <a:pPr marL="0" lvl="0" indent="0" algn="l" defTabSz="355600">
            <a:lnSpc>
              <a:spcPct val="90000"/>
            </a:lnSpc>
            <a:spcBef>
              <a:spcPct val="0"/>
            </a:spcBef>
            <a:spcAft>
              <a:spcPct val="35000"/>
            </a:spcAft>
            <a:buNone/>
          </a:pPr>
          <a:r>
            <a:rPr lang="pt-BR" sz="800" kern="1200"/>
            <a:t>Discussão da Análise</a:t>
          </a:r>
        </a:p>
        <a:p>
          <a:pPr marL="57150" lvl="1" indent="-57150" algn="l" defTabSz="266700">
            <a:lnSpc>
              <a:spcPct val="90000"/>
            </a:lnSpc>
            <a:spcBef>
              <a:spcPct val="0"/>
            </a:spcBef>
            <a:spcAft>
              <a:spcPct val="15000"/>
            </a:spcAft>
            <a:buChar char="•"/>
          </a:pPr>
          <a:r>
            <a:rPr lang="pt-BR" sz="600" kern="1200"/>
            <a:t>Heurísticas Contingenciais</a:t>
          </a:r>
        </a:p>
        <a:p>
          <a:pPr marL="57150" lvl="1" indent="-57150" algn="l" defTabSz="266700">
            <a:lnSpc>
              <a:spcPct val="90000"/>
            </a:lnSpc>
            <a:spcBef>
              <a:spcPct val="0"/>
            </a:spcBef>
            <a:spcAft>
              <a:spcPct val="15000"/>
            </a:spcAft>
            <a:buChar char="•"/>
          </a:pPr>
          <a:r>
            <a:rPr lang="pt-BR" sz="600" kern="1200"/>
            <a:t>Heurísticas Construtivas</a:t>
          </a:r>
        </a:p>
      </dsp:txBody>
      <dsp:txXfrm>
        <a:off x="3591762" y="2875044"/>
        <a:ext cx="807180" cy="1012661"/>
      </dsp:txXfrm>
    </dsp:sp>
    <dsp:sp modelId="{55806251-F107-46E7-8EE5-949F47020EE4}">
      <dsp:nvSpPr>
        <dsp:cNvPr id="0" name=""/>
        <dsp:cNvSpPr/>
      </dsp:nvSpPr>
      <dsp:spPr>
        <a:xfrm>
          <a:off x="3566649" y="4076340"/>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t" anchorCtr="0">
          <a:noAutofit/>
        </a:bodyPr>
        <a:lstStyle/>
        <a:p>
          <a:pPr marL="0" lvl="0" indent="0" algn="l" defTabSz="355600">
            <a:lnSpc>
              <a:spcPct val="90000"/>
            </a:lnSpc>
            <a:spcBef>
              <a:spcPct val="0"/>
            </a:spcBef>
            <a:spcAft>
              <a:spcPct val="35000"/>
            </a:spcAft>
            <a:buNone/>
          </a:pPr>
          <a:r>
            <a:rPr lang="pt-BR" sz="800" kern="1200"/>
            <a:t>Avaliação</a:t>
          </a:r>
        </a:p>
        <a:p>
          <a:pPr marL="57150" lvl="1" indent="-57150" algn="l" defTabSz="266700">
            <a:lnSpc>
              <a:spcPct val="90000"/>
            </a:lnSpc>
            <a:spcBef>
              <a:spcPct val="0"/>
            </a:spcBef>
            <a:spcAft>
              <a:spcPct val="15000"/>
            </a:spcAft>
            <a:buChar char="•"/>
          </a:pPr>
          <a:r>
            <a:rPr lang="pt-BR" sz="600" kern="1200"/>
            <a:t>Avaliação da Aplicação do Método</a:t>
          </a:r>
        </a:p>
        <a:p>
          <a:pPr marL="57150" lvl="1" indent="-57150" algn="l" defTabSz="266700">
            <a:lnSpc>
              <a:spcPct val="90000"/>
            </a:lnSpc>
            <a:spcBef>
              <a:spcPct val="0"/>
            </a:spcBef>
            <a:spcAft>
              <a:spcPct val="15000"/>
            </a:spcAft>
            <a:buChar char="•"/>
          </a:pPr>
          <a:r>
            <a:rPr lang="pt-BR" sz="600" kern="1200"/>
            <a:t>Avaliação do Método</a:t>
          </a:r>
        </a:p>
      </dsp:txBody>
      <dsp:txXfrm>
        <a:off x="3591762" y="4101453"/>
        <a:ext cx="807180" cy="1012661"/>
      </dsp:txXfrm>
    </dsp:sp>
    <dsp:sp modelId="{4E3244BE-2B1F-4EED-BD70-80D2421DC976}">
      <dsp:nvSpPr>
        <dsp:cNvPr id="0" name=""/>
        <dsp:cNvSpPr/>
      </dsp:nvSpPr>
      <dsp:spPr>
        <a:xfrm>
          <a:off x="4611612" y="0"/>
          <a:ext cx="1071757" cy="5410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5. Conclusão</a:t>
          </a:r>
        </a:p>
      </dsp:txBody>
      <dsp:txXfrm>
        <a:off x="4611612" y="0"/>
        <a:ext cx="1071757" cy="1623060"/>
      </dsp:txXfrm>
    </dsp:sp>
    <dsp:sp modelId="{4B2AF897-590E-48D2-95D8-B6671DBF1AF2}">
      <dsp:nvSpPr>
        <dsp:cNvPr id="0" name=""/>
        <dsp:cNvSpPr/>
      </dsp:nvSpPr>
      <dsp:spPr>
        <a:xfrm>
          <a:off x="4718788" y="1623522"/>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Contribuições do Trabalho</a:t>
          </a:r>
        </a:p>
      </dsp:txBody>
      <dsp:txXfrm>
        <a:off x="4743901" y="1648635"/>
        <a:ext cx="807180" cy="1012661"/>
      </dsp:txXfrm>
    </dsp:sp>
    <dsp:sp modelId="{2883EA21-7A79-404A-915D-92ADDE7CC133}">
      <dsp:nvSpPr>
        <dsp:cNvPr id="0" name=""/>
        <dsp:cNvSpPr/>
      </dsp:nvSpPr>
      <dsp:spPr>
        <a:xfrm>
          <a:off x="4718788" y="2849931"/>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Limitações</a:t>
          </a:r>
        </a:p>
      </dsp:txBody>
      <dsp:txXfrm>
        <a:off x="4743901" y="2875044"/>
        <a:ext cx="807180" cy="1012661"/>
      </dsp:txXfrm>
    </dsp:sp>
    <dsp:sp modelId="{1FC90346-5C90-47DE-8338-1D919620C0A6}">
      <dsp:nvSpPr>
        <dsp:cNvPr id="0" name=""/>
        <dsp:cNvSpPr/>
      </dsp:nvSpPr>
      <dsp:spPr>
        <a:xfrm>
          <a:off x="4718788" y="4076340"/>
          <a:ext cx="857406" cy="10628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pt-BR" sz="800" kern="1200"/>
            <a:t>Trabalhos Futuros</a:t>
          </a:r>
        </a:p>
      </dsp:txBody>
      <dsp:txXfrm>
        <a:off x="4743901" y="4101453"/>
        <a:ext cx="807180" cy="101266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E059B-71CE-46D1-9679-69E700DC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46747</Words>
  <Characters>252435</Characters>
  <Application>Microsoft Office Word</Application>
  <DocSecurity>0</DocSecurity>
  <Lines>2103</Lines>
  <Paragraphs>597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Lima</dc:creator>
  <cp:keywords/>
  <dc:description/>
  <cp:lastModifiedBy>Pedro Lima</cp:lastModifiedBy>
  <cp:revision>23</cp:revision>
  <dcterms:created xsi:type="dcterms:W3CDTF">2017-01-04T17:05:00Z</dcterms:created>
  <dcterms:modified xsi:type="dcterms:W3CDTF">2017-05-03T20:27:00Z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de84a397-ef48-3377-aa3b-156061da1433</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http://www.zotero.org/styles/associacao-brasileira-de-normas-tecnicas</vt:lpwstr>
  </property>
  <property fmtid="{D5CDD505-2E9C-101B-9397-08002B2CF9AE}" pid="12" name="Mendeley Recent Style Name 3_1">
    <vt:lpwstr>Associação Brasileira de Normas Técnicas (Portuguese - Brazil)</vt:lpwstr>
  </property>
  <property fmtid="{D5CDD505-2E9C-101B-9397-08002B2CF9AE}" pid="13" name="Mendeley Recent Style Id 4_1">
    <vt:lpwstr>http://www.zotero.org/styles/associacao-brasileira-de-normas-tecnicas-ufrgs</vt:lpwstr>
  </property>
  <property fmtid="{D5CDD505-2E9C-101B-9397-08002B2CF9AE}" pid="14" name="Mendeley Recent Style Name 4_1">
    <vt:lpwstr>Associação Brasileira de Normas Técnicas - Universidade Federal do Rio Grande do Sul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